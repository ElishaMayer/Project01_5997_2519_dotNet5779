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C4021" w14:textId="77777777" w:rsidR="00110175" w:rsidRPr="00C74070" w:rsidRDefault="00110175" w:rsidP="00110175">
      <w:pPr>
        <w:ind w:firstLine="26"/>
        <w:jc w:val="right"/>
        <w:rPr>
          <w:moveTo w:id="0" w:author="user" w:date="2019-01-19T23:51:00Z"/>
          <w:sz w:val="26"/>
          <w:szCs w:val="26"/>
          <w:rPrChange w:id="1" w:author="user" w:date="2019-01-20T00:07:00Z">
            <w:rPr>
              <w:moveTo w:id="2" w:author="user" w:date="2019-01-19T23:51:00Z"/>
              <w:sz w:val="28"/>
              <w:szCs w:val="28"/>
            </w:rPr>
          </w:rPrChange>
        </w:rPr>
      </w:pPr>
      <w:moveToRangeStart w:id="3" w:author="user" w:date="2019-01-19T23:51:00Z" w:name="move535705208"/>
      <w:moveTo w:id="4" w:author="user" w:date="2019-01-19T23:51:00Z">
        <w:r w:rsidRPr="00C74070">
          <w:rPr>
            <w:rFonts w:hint="eastAsia"/>
            <w:i/>
            <w:iCs/>
            <w:sz w:val="26"/>
            <w:szCs w:val="26"/>
            <w:rtl/>
            <w:rPrChange w:id="5" w:author="user" w:date="2019-01-20T00:07:00Z">
              <w:rPr>
                <w:rFonts w:hint="eastAsia"/>
                <w:i/>
                <w:iCs/>
                <w:sz w:val="28"/>
                <w:szCs w:val="28"/>
                <w:rtl/>
              </w:rPr>
            </w:rPrChange>
          </w:rPr>
          <w:t>אלישע</w:t>
        </w:r>
        <w:r w:rsidRPr="00C74070">
          <w:rPr>
            <w:i/>
            <w:iCs/>
            <w:sz w:val="26"/>
            <w:szCs w:val="26"/>
            <w:rtl/>
            <w:rPrChange w:id="6" w:author="user" w:date="2019-01-20T00:07:00Z">
              <w:rPr>
                <w:i/>
                <w:iCs/>
                <w:sz w:val="28"/>
                <w:szCs w:val="28"/>
                <w:rtl/>
              </w:rPr>
            </w:rPrChange>
          </w:rPr>
          <w:t xml:space="preserve"> מאייר ויעקב </w:t>
        </w:r>
        <w:r w:rsidRPr="00C74070">
          <w:rPr>
            <w:rFonts w:hint="eastAsia"/>
            <w:i/>
            <w:iCs/>
            <w:sz w:val="26"/>
            <w:szCs w:val="26"/>
            <w:rtl/>
            <w:rPrChange w:id="7" w:author="user" w:date="2019-01-20T00:07:00Z">
              <w:rPr>
                <w:rFonts w:hint="eastAsia"/>
                <w:i/>
                <w:iCs/>
                <w:sz w:val="28"/>
                <w:szCs w:val="28"/>
                <w:rtl/>
              </w:rPr>
            </w:rPrChange>
          </w:rPr>
          <w:t>פרדמן</w:t>
        </w:r>
      </w:moveTo>
    </w:p>
    <w:moveToRangeEnd w:id="3"/>
    <w:p w14:paraId="2D1504C9" w14:textId="77777777" w:rsidR="00110175" w:rsidRPr="00C74070" w:rsidRDefault="00110175">
      <w:pPr>
        <w:ind w:firstLine="26"/>
        <w:jc w:val="right"/>
        <w:rPr>
          <w:ins w:id="8" w:author="user" w:date="2019-01-19T23:51:00Z"/>
          <w:i/>
          <w:iCs/>
          <w:sz w:val="26"/>
          <w:szCs w:val="26"/>
          <w:rtl/>
          <w:rPrChange w:id="9" w:author="user" w:date="2019-01-20T00:07:00Z">
            <w:rPr>
              <w:ins w:id="10" w:author="user" w:date="2019-01-19T23:51:00Z"/>
              <w:sz w:val="32"/>
              <w:szCs w:val="32"/>
              <w:u w:val="single"/>
              <w:rtl/>
            </w:rPr>
          </w:rPrChange>
        </w:rPr>
        <w:pPrChange w:id="11" w:author="user" w:date="2019-01-19T23:51:00Z">
          <w:pPr>
            <w:ind w:firstLine="26"/>
            <w:jc w:val="center"/>
          </w:pPr>
        </w:pPrChange>
      </w:pPr>
      <w:ins w:id="12" w:author="user" w:date="2019-01-19T23:51:00Z">
        <w:r w:rsidRPr="00C74070">
          <w:rPr>
            <w:rFonts w:hint="eastAsia"/>
            <w:i/>
            <w:iCs/>
            <w:sz w:val="26"/>
            <w:szCs w:val="26"/>
            <w:rtl/>
            <w:rPrChange w:id="13" w:author="user" w:date="2019-01-20T00:07:00Z">
              <w:rPr>
                <w:rFonts w:hint="eastAsia"/>
                <w:sz w:val="32"/>
                <w:szCs w:val="32"/>
                <w:u w:val="single"/>
                <w:rtl/>
              </w:rPr>
            </w:rPrChange>
          </w:rPr>
          <w:t>ינואר</w:t>
        </w:r>
        <w:r w:rsidRPr="00C74070">
          <w:rPr>
            <w:i/>
            <w:iCs/>
            <w:sz w:val="26"/>
            <w:szCs w:val="26"/>
            <w:rtl/>
            <w:rPrChange w:id="14" w:author="user" w:date="2019-01-20T00:07:00Z">
              <w:rPr>
                <w:sz w:val="32"/>
                <w:szCs w:val="32"/>
                <w:u w:val="single"/>
                <w:rtl/>
              </w:rPr>
            </w:rPrChange>
          </w:rPr>
          <w:t xml:space="preserve"> 2019</w:t>
        </w:r>
      </w:ins>
    </w:p>
    <w:p w14:paraId="1A6561D9" w14:textId="77777777" w:rsidR="00DB0D0B" w:rsidRPr="00C74070" w:rsidDel="00DB0D0B" w:rsidRDefault="008704D9">
      <w:pPr>
        <w:ind w:firstLine="26"/>
        <w:jc w:val="center"/>
        <w:rPr>
          <w:del w:id="15" w:author="user" w:date="2019-01-19T22:54:00Z"/>
          <w:sz w:val="32"/>
          <w:szCs w:val="32"/>
          <w:u w:val="single"/>
          <w:rtl/>
          <w:rPrChange w:id="16" w:author="user" w:date="2019-01-20T00:07:00Z">
            <w:rPr>
              <w:del w:id="17" w:author="user" w:date="2019-01-19T22:54:00Z"/>
              <w:rtl/>
            </w:rPr>
          </w:rPrChange>
        </w:rPr>
        <w:pPrChange w:id="18" w:author="user" w:date="2019-01-20T00:07:00Z">
          <w:pPr>
            <w:ind w:left="-874" w:firstLine="720"/>
          </w:pPr>
        </w:pPrChange>
      </w:pPr>
      <w:r w:rsidRPr="00110175">
        <w:rPr>
          <w:rFonts w:hint="eastAsia"/>
          <w:sz w:val="32"/>
          <w:szCs w:val="32"/>
          <w:u w:val="single"/>
          <w:rtl/>
          <w:rPrChange w:id="19" w:author="user" w:date="2019-01-19T23:51:00Z">
            <w:rPr>
              <w:rFonts w:hint="eastAsia"/>
              <w:sz w:val="28"/>
              <w:szCs w:val="28"/>
              <w:u w:val="single"/>
              <w:rtl/>
            </w:rPr>
          </w:rPrChange>
        </w:rPr>
        <w:t>מיני</w:t>
      </w:r>
      <w:r w:rsidRPr="00110175">
        <w:rPr>
          <w:sz w:val="32"/>
          <w:szCs w:val="32"/>
          <w:u w:val="single"/>
          <w:rtl/>
          <w:rPrChange w:id="20" w:author="user" w:date="2019-01-19T23:51:00Z">
            <w:rPr>
              <w:sz w:val="28"/>
              <w:szCs w:val="28"/>
              <w:u w:val="single"/>
              <w:rtl/>
            </w:rPr>
          </w:rPrChange>
        </w:rPr>
        <w:t xml:space="preserve"> </w:t>
      </w:r>
      <w:r w:rsidRPr="00110175">
        <w:rPr>
          <w:rFonts w:hint="eastAsia"/>
          <w:sz w:val="32"/>
          <w:szCs w:val="32"/>
          <w:u w:val="single"/>
          <w:rtl/>
          <w:rPrChange w:id="21" w:author="user" w:date="2019-01-19T23:51:00Z">
            <w:rPr>
              <w:rFonts w:hint="eastAsia"/>
              <w:sz w:val="28"/>
              <w:szCs w:val="28"/>
              <w:u w:val="single"/>
              <w:rtl/>
            </w:rPr>
          </w:rPrChange>
        </w:rPr>
        <w:t>פרויקט</w:t>
      </w:r>
      <w:r w:rsidRPr="00110175">
        <w:rPr>
          <w:sz w:val="32"/>
          <w:szCs w:val="32"/>
          <w:u w:val="single"/>
          <w:rtl/>
          <w:rPrChange w:id="22" w:author="user" w:date="2019-01-19T23:51:00Z">
            <w:rPr>
              <w:sz w:val="28"/>
              <w:szCs w:val="28"/>
              <w:u w:val="single"/>
              <w:rtl/>
            </w:rPr>
          </w:rPrChange>
        </w:rPr>
        <w:t xml:space="preserve"> </w:t>
      </w:r>
      <w:r w:rsidRPr="00110175">
        <w:rPr>
          <w:rFonts w:hint="eastAsia"/>
          <w:sz w:val="32"/>
          <w:szCs w:val="32"/>
          <w:u w:val="single"/>
          <w:rtl/>
          <w:rPrChange w:id="23" w:author="user" w:date="2019-01-19T23:51:00Z">
            <w:rPr>
              <w:rFonts w:hint="eastAsia"/>
              <w:sz w:val="28"/>
              <w:szCs w:val="28"/>
              <w:u w:val="single"/>
              <w:rtl/>
            </w:rPr>
          </w:rPrChange>
        </w:rPr>
        <w:t>תשעט</w:t>
      </w:r>
      <w:r w:rsidRPr="00110175">
        <w:rPr>
          <w:sz w:val="32"/>
          <w:szCs w:val="32"/>
          <w:u w:val="single"/>
          <w:rtl/>
          <w:rPrChange w:id="24" w:author="user" w:date="2019-01-19T23:51:00Z">
            <w:rPr>
              <w:sz w:val="28"/>
              <w:szCs w:val="28"/>
              <w:u w:val="single"/>
              <w:rtl/>
            </w:rPr>
          </w:rPrChange>
        </w:rPr>
        <w:t xml:space="preserve">- </w:t>
      </w:r>
      <w:r w:rsidRPr="00110175">
        <w:rPr>
          <w:rFonts w:hint="eastAsia"/>
          <w:sz w:val="32"/>
          <w:szCs w:val="32"/>
          <w:u w:val="single"/>
          <w:rtl/>
          <w:rPrChange w:id="25" w:author="user" w:date="2019-01-19T23:51:00Z">
            <w:rPr>
              <w:rFonts w:hint="eastAsia"/>
              <w:sz w:val="28"/>
              <w:szCs w:val="28"/>
              <w:u w:val="single"/>
              <w:rtl/>
            </w:rPr>
          </w:rPrChange>
        </w:rPr>
        <w:t>ניהול</w:t>
      </w:r>
      <w:r w:rsidRPr="00110175">
        <w:rPr>
          <w:sz w:val="32"/>
          <w:szCs w:val="32"/>
          <w:u w:val="single"/>
          <w:rtl/>
          <w:rPrChange w:id="26" w:author="user" w:date="2019-01-19T23:51:00Z">
            <w:rPr>
              <w:sz w:val="28"/>
              <w:szCs w:val="28"/>
              <w:u w:val="single"/>
              <w:rtl/>
            </w:rPr>
          </w:rPrChange>
        </w:rPr>
        <w:t xml:space="preserve"> </w:t>
      </w:r>
      <w:r w:rsidRPr="00110175">
        <w:rPr>
          <w:rFonts w:hint="eastAsia"/>
          <w:sz w:val="32"/>
          <w:szCs w:val="32"/>
          <w:u w:val="single"/>
          <w:rtl/>
          <w:rPrChange w:id="27" w:author="user" w:date="2019-01-19T23:51:00Z">
            <w:rPr>
              <w:rFonts w:hint="eastAsia"/>
              <w:sz w:val="28"/>
              <w:szCs w:val="28"/>
              <w:u w:val="single"/>
              <w:rtl/>
            </w:rPr>
          </w:rPrChange>
        </w:rPr>
        <w:t>מבחני</w:t>
      </w:r>
      <w:r w:rsidRPr="00110175">
        <w:rPr>
          <w:sz w:val="32"/>
          <w:szCs w:val="32"/>
          <w:u w:val="single"/>
          <w:rtl/>
          <w:rPrChange w:id="28" w:author="user" w:date="2019-01-19T23:51:00Z">
            <w:rPr>
              <w:sz w:val="28"/>
              <w:szCs w:val="28"/>
              <w:u w:val="single"/>
              <w:rtl/>
            </w:rPr>
          </w:rPrChange>
        </w:rPr>
        <w:t xml:space="preserve"> </w:t>
      </w:r>
      <w:r w:rsidRPr="00110175">
        <w:rPr>
          <w:rFonts w:hint="eastAsia"/>
          <w:sz w:val="32"/>
          <w:szCs w:val="32"/>
          <w:u w:val="single"/>
          <w:rtl/>
          <w:rPrChange w:id="29" w:author="user" w:date="2019-01-19T23:51:00Z">
            <w:rPr>
              <w:rFonts w:hint="eastAsia"/>
              <w:sz w:val="28"/>
              <w:szCs w:val="28"/>
              <w:u w:val="single"/>
              <w:rtl/>
            </w:rPr>
          </w:rPrChange>
        </w:rPr>
        <w:t>נהיגה</w:t>
      </w:r>
      <w:del w:id="30" w:author="user" w:date="2019-01-19T23:50:00Z">
        <w:r w:rsidR="00B43113" w:rsidRPr="00110175" w:rsidDel="00110175">
          <w:rPr>
            <w:sz w:val="32"/>
            <w:szCs w:val="32"/>
            <w:u w:val="single"/>
            <w:rtl/>
            <w:rPrChange w:id="31" w:author="user" w:date="2019-01-19T23:51:00Z">
              <w:rPr>
                <w:sz w:val="28"/>
                <w:szCs w:val="28"/>
                <w:u w:val="single"/>
                <w:rtl/>
              </w:rPr>
            </w:rPrChange>
          </w:rPr>
          <w:delText xml:space="preserve">, </w:delText>
        </w:r>
      </w:del>
      <w:moveFromRangeStart w:id="32" w:author="user" w:date="2019-01-19T23:51:00Z" w:name="move535705208"/>
      <w:moveFrom w:id="33" w:author="user" w:date="2019-01-19T23:51:00Z">
        <w:r w:rsidR="00B43113" w:rsidRPr="00C74070" w:rsidDel="00110175">
          <w:rPr>
            <w:rFonts w:hint="eastAsia"/>
            <w:i/>
            <w:iCs/>
            <w:sz w:val="24"/>
            <w:szCs w:val="24"/>
            <w:rtl/>
            <w:rPrChange w:id="34" w:author="user" w:date="2019-01-20T00:05:00Z">
              <w:rPr>
                <w:rFonts w:hint="eastAsia"/>
                <w:sz w:val="28"/>
                <w:szCs w:val="28"/>
                <w:u w:val="single"/>
                <w:rtl/>
              </w:rPr>
            </w:rPrChange>
          </w:rPr>
          <w:t>אלישע</w:t>
        </w:r>
        <w:r w:rsidR="00B43113" w:rsidRPr="00C74070" w:rsidDel="00110175">
          <w:rPr>
            <w:i/>
            <w:iCs/>
            <w:sz w:val="24"/>
            <w:szCs w:val="24"/>
            <w:rtl/>
            <w:rPrChange w:id="35" w:author="user" w:date="2019-01-20T00:05:00Z">
              <w:rPr>
                <w:sz w:val="28"/>
                <w:szCs w:val="28"/>
                <w:u w:val="single"/>
                <w:rtl/>
              </w:rPr>
            </w:rPrChange>
          </w:rPr>
          <w:t xml:space="preserve"> </w:t>
        </w:r>
        <w:r w:rsidR="00B43113" w:rsidRPr="00C74070" w:rsidDel="00110175">
          <w:rPr>
            <w:rFonts w:hint="eastAsia"/>
            <w:i/>
            <w:iCs/>
            <w:sz w:val="24"/>
            <w:szCs w:val="24"/>
            <w:rtl/>
            <w:rPrChange w:id="36" w:author="user" w:date="2019-01-20T00:05:00Z">
              <w:rPr>
                <w:rFonts w:hint="eastAsia"/>
                <w:sz w:val="28"/>
                <w:szCs w:val="28"/>
                <w:u w:val="single"/>
                <w:rtl/>
              </w:rPr>
            </w:rPrChange>
          </w:rPr>
          <w:t>מאייר</w:t>
        </w:r>
        <w:r w:rsidR="00B43113" w:rsidRPr="00C74070" w:rsidDel="00110175">
          <w:rPr>
            <w:i/>
            <w:iCs/>
            <w:sz w:val="24"/>
            <w:szCs w:val="24"/>
            <w:rtl/>
            <w:rPrChange w:id="37" w:author="user" w:date="2019-01-20T00:05:00Z">
              <w:rPr>
                <w:sz w:val="28"/>
                <w:szCs w:val="28"/>
                <w:u w:val="single"/>
                <w:rtl/>
              </w:rPr>
            </w:rPrChange>
          </w:rPr>
          <w:t xml:space="preserve"> </w:t>
        </w:r>
        <w:r w:rsidR="00B43113" w:rsidRPr="00C74070" w:rsidDel="00110175">
          <w:rPr>
            <w:rFonts w:hint="eastAsia"/>
            <w:i/>
            <w:iCs/>
            <w:sz w:val="24"/>
            <w:szCs w:val="24"/>
            <w:rtl/>
            <w:rPrChange w:id="38" w:author="user" w:date="2019-01-20T00:05:00Z">
              <w:rPr>
                <w:rFonts w:hint="eastAsia"/>
                <w:sz w:val="28"/>
                <w:szCs w:val="28"/>
                <w:u w:val="single"/>
                <w:rtl/>
              </w:rPr>
            </w:rPrChange>
          </w:rPr>
          <w:t>ויעקב</w:t>
        </w:r>
        <w:r w:rsidR="00B43113" w:rsidRPr="00C74070" w:rsidDel="00110175">
          <w:rPr>
            <w:i/>
            <w:iCs/>
            <w:sz w:val="24"/>
            <w:szCs w:val="24"/>
            <w:rtl/>
            <w:rPrChange w:id="39" w:author="user" w:date="2019-01-20T00:05:00Z">
              <w:rPr>
                <w:sz w:val="28"/>
                <w:szCs w:val="28"/>
                <w:u w:val="single"/>
                <w:rtl/>
              </w:rPr>
            </w:rPrChange>
          </w:rPr>
          <w:t xml:space="preserve"> </w:t>
        </w:r>
        <w:r w:rsidR="00B43113" w:rsidRPr="00C74070" w:rsidDel="00110175">
          <w:rPr>
            <w:rFonts w:hint="eastAsia"/>
            <w:i/>
            <w:iCs/>
            <w:sz w:val="24"/>
            <w:szCs w:val="24"/>
            <w:rtl/>
            <w:rPrChange w:id="40" w:author="user" w:date="2019-01-20T00:05:00Z">
              <w:rPr>
                <w:rFonts w:hint="eastAsia"/>
                <w:sz w:val="28"/>
                <w:szCs w:val="28"/>
                <w:u w:val="single"/>
                <w:rtl/>
              </w:rPr>
            </w:rPrChange>
          </w:rPr>
          <w:t>פרדמן</w:t>
        </w:r>
      </w:moveFrom>
      <w:moveFromRangeEnd w:id="32"/>
    </w:p>
    <w:p w14:paraId="3E67789B" w14:textId="77777777" w:rsidR="00DB0D0B" w:rsidRPr="00C74070" w:rsidRDefault="00DB0D0B">
      <w:pPr>
        <w:jc w:val="center"/>
        <w:rPr>
          <w:ins w:id="41" w:author="user" w:date="2019-01-19T22:54:00Z"/>
          <w:sz w:val="24"/>
          <w:szCs w:val="24"/>
          <w:rtl/>
          <w:rPrChange w:id="42" w:author="user" w:date="2019-01-20T00:05:00Z">
            <w:rPr>
              <w:ins w:id="43" w:author="user" w:date="2019-01-19T22:54:00Z"/>
              <w:sz w:val="28"/>
              <w:szCs w:val="28"/>
              <w:u w:val="single"/>
              <w:rtl/>
            </w:rPr>
          </w:rPrChange>
        </w:rPr>
        <w:pPrChange w:id="44" w:author="user" w:date="2019-01-20T00:07:00Z">
          <w:pPr>
            <w:ind w:firstLine="26"/>
            <w:jc w:val="center"/>
          </w:pPr>
        </w:pPrChange>
      </w:pPr>
    </w:p>
    <w:p w14:paraId="228AA3AF" w14:textId="77777777" w:rsidR="001B4FFA" w:rsidRPr="00C74070" w:rsidDel="00110175" w:rsidRDefault="001B4FFA" w:rsidP="002D6275">
      <w:pPr>
        <w:ind w:left="-874" w:firstLine="720"/>
        <w:rPr>
          <w:del w:id="45" w:author="user" w:date="2019-01-19T23:49:00Z"/>
          <w:sz w:val="24"/>
          <w:szCs w:val="24"/>
          <w:rtl/>
          <w:rPrChange w:id="46" w:author="user" w:date="2019-01-20T00:05:00Z">
            <w:rPr>
              <w:del w:id="47" w:author="user" w:date="2019-01-19T23:49:00Z"/>
              <w:u w:val="single"/>
              <w:rtl/>
            </w:rPr>
          </w:rPrChange>
        </w:rPr>
      </w:pPr>
    </w:p>
    <w:p w14:paraId="3BB62E17" w14:textId="77777777" w:rsidR="008704D9" w:rsidRPr="00C74070" w:rsidRDefault="008704D9">
      <w:pPr>
        <w:ind w:left="-154"/>
        <w:rPr>
          <w:sz w:val="24"/>
          <w:szCs w:val="24"/>
          <w:rPrChange w:id="48" w:author="user" w:date="2019-01-20T00:05:00Z">
            <w:rPr/>
          </w:rPrChange>
        </w:rPr>
        <w:pPrChange w:id="49" w:author="user" w:date="2019-01-20T00:05:00Z">
          <w:pPr>
            <w:ind w:left="-874" w:firstLine="720"/>
          </w:pPr>
        </w:pPrChange>
      </w:pPr>
      <w:r w:rsidRPr="00C74070">
        <w:rPr>
          <w:rFonts w:hint="eastAsia"/>
          <w:color w:val="FF0000"/>
          <w:sz w:val="24"/>
          <w:szCs w:val="24"/>
          <w:rtl/>
          <w:rPrChange w:id="50" w:author="user" w:date="2019-01-20T00:05:00Z">
            <w:rPr>
              <w:rFonts w:hint="eastAsia"/>
              <w:color w:val="FF0000"/>
              <w:rtl/>
            </w:rPr>
          </w:rPrChange>
        </w:rPr>
        <w:t>הערה</w:t>
      </w:r>
      <w:r w:rsidRPr="00C74070">
        <w:rPr>
          <w:sz w:val="24"/>
          <w:szCs w:val="24"/>
          <w:rtl/>
          <w:rPrChange w:id="51" w:author="user" w:date="2019-01-20T00:05:00Z">
            <w:rPr>
              <w:rtl/>
            </w:rPr>
          </w:rPrChange>
        </w:rPr>
        <w:t xml:space="preserve">: </w:t>
      </w:r>
      <w:r w:rsidRPr="00C74070">
        <w:rPr>
          <w:rFonts w:hint="eastAsia"/>
          <w:sz w:val="24"/>
          <w:szCs w:val="24"/>
          <w:rtl/>
          <w:rPrChange w:id="52" w:author="user" w:date="2019-01-20T00:05:00Z">
            <w:rPr>
              <w:rFonts w:hint="eastAsia"/>
              <w:rtl/>
            </w:rPr>
          </w:rPrChange>
        </w:rPr>
        <w:t>המסמך</w:t>
      </w:r>
      <w:r w:rsidRPr="00C74070">
        <w:rPr>
          <w:sz w:val="24"/>
          <w:szCs w:val="24"/>
          <w:rtl/>
          <w:rPrChange w:id="53" w:author="user" w:date="2019-01-20T00:05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54" w:author="user" w:date="2019-01-20T00:05:00Z">
            <w:rPr>
              <w:rFonts w:hint="eastAsia"/>
              <w:rtl/>
            </w:rPr>
          </w:rPrChange>
        </w:rPr>
        <w:t>אינו</w:t>
      </w:r>
      <w:r w:rsidRPr="00C74070">
        <w:rPr>
          <w:sz w:val="24"/>
          <w:szCs w:val="24"/>
          <w:rtl/>
          <w:rPrChange w:id="55" w:author="user" w:date="2019-01-20T00:05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56" w:author="user" w:date="2019-01-20T00:05:00Z">
            <w:rPr>
              <w:rFonts w:hint="eastAsia"/>
              <w:rtl/>
            </w:rPr>
          </w:rPrChange>
        </w:rPr>
        <w:t>מפרט</w:t>
      </w:r>
      <w:r w:rsidRPr="00C74070">
        <w:rPr>
          <w:sz w:val="24"/>
          <w:szCs w:val="24"/>
          <w:rtl/>
          <w:rPrChange w:id="57" w:author="user" w:date="2019-01-20T00:05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58" w:author="user" w:date="2019-01-20T00:05:00Z">
            <w:rPr>
              <w:rFonts w:hint="eastAsia"/>
              <w:rtl/>
            </w:rPr>
          </w:rPrChange>
        </w:rPr>
        <w:t>את</w:t>
      </w:r>
      <w:r w:rsidRPr="00C74070">
        <w:rPr>
          <w:sz w:val="24"/>
          <w:szCs w:val="24"/>
          <w:rtl/>
          <w:rPrChange w:id="59" w:author="user" w:date="2019-01-20T00:05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60" w:author="user" w:date="2019-01-20T00:05:00Z">
            <w:rPr>
              <w:rFonts w:hint="eastAsia"/>
              <w:rtl/>
            </w:rPr>
          </w:rPrChange>
        </w:rPr>
        <w:t>דרישות</w:t>
      </w:r>
      <w:r w:rsidRPr="00C74070">
        <w:rPr>
          <w:sz w:val="24"/>
          <w:szCs w:val="24"/>
          <w:rtl/>
          <w:rPrChange w:id="61" w:author="user" w:date="2019-01-20T00:05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62" w:author="user" w:date="2019-01-20T00:05:00Z">
            <w:rPr>
              <w:rFonts w:hint="eastAsia"/>
              <w:rtl/>
            </w:rPr>
          </w:rPrChange>
        </w:rPr>
        <w:t>הבסיס</w:t>
      </w:r>
      <w:r w:rsidRPr="00C74070">
        <w:rPr>
          <w:sz w:val="24"/>
          <w:szCs w:val="24"/>
          <w:rtl/>
          <w:rPrChange w:id="63" w:author="user" w:date="2019-01-20T00:05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64" w:author="user" w:date="2019-01-20T00:05:00Z">
            <w:rPr>
              <w:rFonts w:hint="eastAsia"/>
              <w:rtl/>
            </w:rPr>
          </w:rPrChange>
        </w:rPr>
        <w:t>של</w:t>
      </w:r>
      <w:r w:rsidRPr="00C74070">
        <w:rPr>
          <w:sz w:val="24"/>
          <w:szCs w:val="24"/>
          <w:rtl/>
          <w:rPrChange w:id="65" w:author="user" w:date="2019-01-20T00:05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66" w:author="user" w:date="2019-01-20T00:05:00Z">
            <w:rPr>
              <w:rFonts w:hint="eastAsia"/>
              <w:rtl/>
            </w:rPr>
          </w:rPrChange>
        </w:rPr>
        <w:t>הפרויקט</w:t>
      </w:r>
      <w:r w:rsidRPr="00C74070">
        <w:rPr>
          <w:sz w:val="24"/>
          <w:szCs w:val="24"/>
          <w:rtl/>
          <w:rPrChange w:id="67" w:author="user" w:date="2019-01-20T00:05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68" w:author="user" w:date="2019-01-20T00:05:00Z">
            <w:rPr>
              <w:rFonts w:hint="eastAsia"/>
              <w:rtl/>
            </w:rPr>
          </w:rPrChange>
        </w:rPr>
        <w:t>אלא</w:t>
      </w:r>
      <w:r w:rsidRPr="00C74070">
        <w:rPr>
          <w:sz w:val="24"/>
          <w:szCs w:val="24"/>
          <w:rtl/>
          <w:rPrChange w:id="69" w:author="user" w:date="2019-01-20T00:05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70" w:author="user" w:date="2019-01-20T00:05:00Z">
            <w:rPr>
              <w:rFonts w:hint="eastAsia"/>
              <w:rtl/>
            </w:rPr>
          </w:rPrChange>
        </w:rPr>
        <w:t>רק</w:t>
      </w:r>
      <w:r w:rsidRPr="00C74070">
        <w:rPr>
          <w:sz w:val="24"/>
          <w:szCs w:val="24"/>
          <w:rtl/>
          <w:rPrChange w:id="71" w:author="user" w:date="2019-01-20T00:05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72" w:author="user" w:date="2019-01-20T00:05:00Z">
            <w:rPr>
              <w:rFonts w:hint="eastAsia"/>
              <w:rtl/>
            </w:rPr>
          </w:rPrChange>
        </w:rPr>
        <w:t>את</w:t>
      </w:r>
      <w:r w:rsidRPr="00C74070">
        <w:rPr>
          <w:sz w:val="24"/>
          <w:szCs w:val="24"/>
          <w:rtl/>
          <w:rPrChange w:id="73" w:author="user" w:date="2019-01-20T00:05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74" w:author="user" w:date="2019-01-20T00:05:00Z">
            <w:rPr>
              <w:rFonts w:hint="eastAsia"/>
              <w:rtl/>
            </w:rPr>
          </w:rPrChange>
        </w:rPr>
        <w:t>התוספות</w:t>
      </w:r>
      <w:r w:rsidRPr="00C74070">
        <w:rPr>
          <w:sz w:val="24"/>
          <w:szCs w:val="24"/>
          <w:rtl/>
          <w:rPrChange w:id="75" w:author="user" w:date="2019-01-20T00:05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76" w:author="user" w:date="2019-01-20T00:05:00Z">
            <w:rPr>
              <w:rFonts w:hint="eastAsia"/>
              <w:rtl/>
            </w:rPr>
          </w:rPrChange>
        </w:rPr>
        <w:t>הלא</w:t>
      </w:r>
      <w:r w:rsidRPr="00C74070">
        <w:rPr>
          <w:sz w:val="24"/>
          <w:szCs w:val="24"/>
          <w:rtl/>
          <w:rPrChange w:id="77" w:author="user" w:date="2019-01-20T00:05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78" w:author="user" w:date="2019-01-20T00:05:00Z">
            <w:rPr>
              <w:rFonts w:hint="eastAsia"/>
              <w:rtl/>
            </w:rPr>
          </w:rPrChange>
        </w:rPr>
        <w:t>טריוויאליות</w:t>
      </w:r>
      <w:ins w:id="79" w:author="user" w:date="2019-01-19T23:50:00Z">
        <w:r w:rsidR="00110175" w:rsidRPr="00C74070">
          <w:rPr>
            <w:sz w:val="24"/>
            <w:szCs w:val="24"/>
            <w:rtl/>
            <w:rPrChange w:id="80" w:author="user" w:date="2019-01-20T00:05:00Z">
              <w:rPr>
                <w:rtl/>
              </w:rPr>
            </w:rPrChange>
          </w:rPr>
          <w:t>.</w:t>
        </w:r>
      </w:ins>
    </w:p>
    <w:p w14:paraId="57130710" w14:textId="77777777" w:rsidR="001B4FFA" w:rsidRPr="00C74070" w:rsidDel="00110175" w:rsidRDefault="00110175" w:rsidP="00110175">
      <w:pPr>
        <w:ind w:left="-154"/>
        <w:rPr>
          <w:del w:id="81" w:author="user" w:date="2019-01-19T23:52:00Z"/>
          <w:sz w:val="24"/>
          <w:szCs w:val="24"/>
          <w:u w:val="single"/>
          <w:rtl/>
          <w:rPrChange w:id="82" w:author="user" w:date="2019-01-20T00:05:00Z">
            <w:rPr>
              <w:del w:id="83" w:author="user" w:date="2019-01-19T23:52:00Z"/>
              <w:sz w:val="28"/>
              <w:szCs w:val="28"/>
              <w:u w:val="single"/>
              <w:rtl/>
            </w:rPr>
          </w:rPrChange>
        </w:rPr>
      </w:pPr>
      <w:ins w:id="84" w:author="user" w:date="2019-01-19T23:49:00Z">
        <w:r w:rsidRPr="00C74070">
          <w:rPr>
            <w:rFonts w:hint="eastAsia"/>
            <w:sz w:val="24"/>
            <w:szCs w:val="24"/>
            <w:rtl/>
            <w:rPrChange w:id="85" w:author="user" w:date="2019-01-20T00:05:00Z">
              <w:rPr>
                <w:rFonts w:hint="eastAsia"/>
                <w:rtl/>
              </w:rPr>
            </w:rPrChange>
          </w:rPr>
          <w:t>הפרויקט</w:t>
        </w:r>
        <w:r w:rsidRPr="00C74070">
          <w:rPr>
            <w:sz w:val="24"/>
            <w:szCs w:val="24"/>
            <w:rtl/>
            <w:rPrChange w:id="86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7" w:author="user" w:date="2019-01-20T00:05:00Z">
              <w:rPr>
                <w:rFonts w:hint="eastAsia"/>
                <w:rtl/>
              </w:rPr>
            </w:rPrChange>
          </w:rPr>
          <w:t>הינו</w:t>
        </w:r>
        <w:r w:rsidRPr="00C74070">
          <w:rPr>
            <w:sz w:val="24"/>
            <w:szCs w:val="24"/>
            <w:rtl/>
            <w:rPrChange w:id="88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9" w:author="user" w:date="2019-01-20T00:05:00Z">
              <w:rPr>
                <w:rFonts w:hint="eastAsia"/>
                <w:rtl/>
              </w:rPr>
            </w:rPrChange>
          </w:rPr>
          <w:t>בסדר</w:t>
        </w:r>
        <w:r w:rsidRPr="00C74070">
          <w:rPr>
            <w:sz w:val="24"/>
            <w:szCs w:val="24"/>
            <w:rtl/>
            <w:rPrChange w:id="90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91" w:author="user" w:date="2019-01-20T00:05:00Z">
              <w:rPr>
                <w:rFonts w:hint="eastAsia"/>
                <w:rtl/>
              </w:rPr>
            </w:rPrChange>
          </w:rPr>
          <w:t>גודל</w:t>
        </w:r>
        <w:r w:rsidRPr="00C74070">
          <w:rPr>
            <w:sz w:val="24"/>
            <w:szCs w:val="24"/>
            <w:rtl/>
            <w:rPrChange w:id="92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93" w:author="user" w:date="2019-01-20T00:05:00Z">
              <w:rPr>
                <w:rFonts w:hint="eastAsia"/>
                <w:rtl/>
              </w:rPr>
            </w:rPrChange>
          </w:rPr>
          <w:t>של</w:t>
        </w:r>
        <w:r w:rsidRPr="00C74070">
          <w:rPr>
            <w:sz w:val="24"/>
            <w:szCs w:val="24"/>
            <w:rtl/>
            <w:rPrChange w:id="94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95" w:author="user" w:date="2019-01-20T00:05:00Z">
              <w:rPr>
                <w:rFonts w:hint="eastAsia"/>
                <w:rtl/>
              </w:rPr>
            </w:rPrChange>
          </w:rPr>
          <w:t>כ</w:t>
        </w:r>
        <w:r w:rsidRPr="00C74070">
          <w:rPr>
            <w:sz w:val="24"/>
            <w:szCs w:val="24"/>
            <w:rtl/>
            <w:rPrChange w:id="96" w:author="user" w:date="2019-01-20T00:05:00Z">
              <w:rPr>
                <w:rtl/>
              </w:rPr>
            </w:rPrChange>
          </w:rPr>
          <w:t xml:space="preserve"> 10000 </w:t>
        </w:r>
        <w:r w:rsidRPr="00C74070">
          <w:rPr>
            <w:rFonts w:hint="eastAsia"/>
            <w:sz w:val="24"/>
            <w:szCs w:val="24"/>
            <w:rtl/>
            <w:rPrChange w:id="97" w:author="user" w:date="2019-01-20T00:05:00Z">
              <w:rPr>
                <w:rFonts w:hint="eastAsia"/>
                <w:rtl/>
              </w:rPr>
            </w:rPrChange>
          </w:rPr>
          <w:t>שורות</w:t>
        </w:r>
      </w:ins>
      <w:ins w:id="98" w:author="user" w:date="2019-01-19T23:50:00Z">
        <w:r w:rsidRPr="00C74070">
          <w:rPr>
            <w:sz w:val="24"/>
            <w:szCs w:val="24"/>
            <w:rtl/>
            <w:rPrChange w:id="99" w:author="user" w:date="2019-01-20T00:05:00Z">
              <w:rPr>
                <w:rtl/>
              </w:rPr>
            </w:rPrChange>
          </w:rPr>
          <w:t xml:space="preserve">, </w:t>
        </w:r>
      </w:ins>
      <w:ins w:id="100" w:author="user" w:date="2019-01-19T22:57:00Z">
        <w:r w:rsidR="00DB0D0B" w:rsidRPr="00C74070">
          <w:rPr>
            <w:rFonts w:hint="eastAsia"/>
            <w:sz w:val="24"/>
            <w:szCs w:val="24"/>
            <w:rtl/>
            <w:rPrChange w:id="101" w:author="user" w:date="2019-01-20T00:05:00Z">
              <w:rPr>
                <w:rFonts w:hint="eastAsia"/>
                <w:rtl/>
              </w:rPr>
            </w:rPrChange>
          </w:rPr>
          <w:t>על</w:t>
        </w:r>
        <w:r w:rsidR="00DB0D0B" w:rsidRPr="00C74070">
          <w:rPr>
            <w:sz w:val="24"/>
            <w:szCs w:val="24"/>
            <w:rtl/>
            <w:rPrChange w:id="102" w:author="user" w:date="2019-01-20T00:05:00Z">
              <w:rPr>
                <w:rtl/>
              </w:rPr>
            </w:rPrChange>
          </w:rPr>
          <w:t xml:space="preserve"> </w:t>
        </w:r>
        <w:r w:rsidR="00DB0D0B" w:rsidRPr="00C74070">
          <w:rPr>
            <w:rFonts w:hint="eastAsia"/>
            <w:sz w:val="24"/>
            <w:szCs w:val="24"/>
            <w:rtl/>
            <w:rPrChange w:id="103" w:author="user" w:date="2019-01-20T00:05:00Z">
              <w:rPr>
                <w:rFonts w:hint="eastAsia"/>
                <w:rtl/>
              </w:rPr>
            </w:rPrChange>
          </w:rPr>
          <w:t>מנת</w:t>
        </w:r>
        <w:r w:rsidR="00DB0D0B" w:rsidRPr="00C74070">
          <w:rPr>
            <w:sz w:val="24"/>
            <w:szCs w:val="24"/>
            <w:rtl/>
            <w:rPrChange w:id="104" w:author="user" w:date="2019-01-20T00:05:00Z">
              <w:rPr>
                <w:rtl/>
              </w:rPr>
            </w:rPrChange>
          </w:rPr>
          <w:t xml:space="preserve"> </w:t>
        </w:r>
        <w:r w:rsidR="00DB0D0B" w:rsidRPr="00C74070">
          <w:rPr>
            <w:rFonts w:hint="eastAsia"/>
            <w:sz w:val="24"/>
            <w:szCs w:val="24"/>
            <w:rtl/>
            <w:rPrChange w:id="105" w:author="user" w:date="2019-01-20T00:05:00Z">
              <w:rPr>
                <w:rFonts w:hint="eastAsia"/>
                <w:rtl/>
              </w:rPr>
            </w:rPrChange>
          </w:rPr>
          <w:t>לראות</w:t>
        </w:r>
        <w:r w:rsidR="00DB0D0B" w:rsidRPr="00C74070">
          <w:rPr>
            <w:sz w:val="24"/>
            <w:szCs w:val="24"/>
            <w:rtl/>
            <w:rPrChange w:id="106" w:author="user" w:date="2019-01-20T00:05:00Z">
              <w:rPr>
                <w:rtl/>
              </w:rPr>
            </w:rPrChange>
          </w:rPr>
          <w:t xml:space="preserve"> </w:t>
        </w:r>
        <w:r w:rsidR="00DB0D0B" w:rsidRPr="00C74070">
          <w:rPr>
            <w:rFonts w:hint="eastAsia"/>
            <w:sz w:val="24"/>
            <w:szCs w:val="24"/>
            <w:rtl/>
            <w:rPrChange w:id="107" w:author="user" w:date="2019-01-20T00:05:00Z">
              <w:rPr>
                <w:rFonts w:hint="eastAsia"/>
                <w:rtl/>
              </w:rPr>
            </w:rPrChange>
          </w:rPr>
          <w:t>את</w:t>
        </w:r>
        <w:r w:rsidR="00DB0D0B" w:rsidRPr="00C74070">
          <w:rPr>
            <w:sz w:val="24"/>
            <w:szCs w:val="24"/>
            <w:rtl/>
            <w:rPrChange w:id="108" w:author="user" w:date="2019-01-20T00:05:00Z">
              <w:rPr>
                <w:rtl/>
              </w:rPr>
            </w:rPrChange>
          </w:rPr>
          <w:t xml:space="preserve"> </w:t>
        </w:r>
        <w:r w:rsidR="00DB0D0B" w:rsidRPr="00C74070">
          <w:rPr>
            <w:rFonts w:hint="eastAsia"/>
            <w:sz w:val="24"/>
            <w:szCs w:val="24"/>
            <w:rtl/>
            <w:rPrChange w:id="109" w:author="user" w:date="2019-01-20T00:05:00Z">
              <w:rPr>
                <w:rFonts w:hint="eastAsia"/>
                <w:rtl/>
              </w:rPr>
            </w:rPrChange>
          </w:rPr>
          <w:t>מל</w:t>
        </w:r>
      </w:ins>
      <w:ins w:id="110" w:author="user" w:date="2019-01-19T23:50:00Z">
        <w:r w:rsidRPr="00C74070">
          <w:rPr>
            <w:rFonts w:hint="eastAsia"/>
            <w:sz w:val="24"/>
            <w:szCs w:val="24"/>
            <w:rtl/>
            <w:rPrChange w:id="111" w:author="user" w:date="2019-01-20T00:05:00Z">
              <w:rPr>
                <w:rFonts w:hint="eastAsia"/>
                <w:rtl/>
              </w:rPr>
            </w:rPrChange>
          </w:rPr>
          <w:t>ו</w:t>
        </w:r>
      </w:ins>
      <w:ins w:id="112" w:author="user" w:date="2019-01-19T22:57:00Z">
        <w:r w:rsidR="00DB0D0B" w:rsidRPr="00C74070">
          <w:rPr>
            <w:rFonts w:hint="eastAsia"/>
            <w:sz w:val="24"/>
            <w:szCs w:val="24"/>
            <w:rtl/>
            <w:rPrChange w:id="113" w:author="user" w:date="2019-01-20T00:05:00Z">
              <w:rPr>
                <w:rFonts w:hint="eastAsia"/>
                <w:rtl/>
              </w:rPr>
            </w:rPrChange>
          </w:rPr>
          <w:t>א</w:t>
        </w:r>
        <w:r w:rsidR="00DB0D0B" w:rsidRPr="00C74070">
          <w:rPr>
            <w:sz w:val="24"/>
            <w:szCs w:val="24"/>
            <w:rtl/>
            <w:rPrChange w:id="114" w:author="user" w:date="2019-01-20T00:05:00Z">
              <w:rPr>
                <w:rtl/>
              </w:rPr>
            </w:rPrChange>
          </w:rPr>
          <w:t xml:space="preserve"> היכולת </w:t>
        </w:r>
      </w:ins>
      <w:ins w:id="115" w:author="user" w:date="2019-01-19T22:49:00Z">
        <w:r w:rsidR="001B4FFA" w:rsidRPr="00C74070">
          <w:rPr>
            <w:rFonts w:hint="eastAsia"/>
            <w:sz w:val="24"/>
            <w:szCs w:val="24"/>
            <w:rtl/>
            <w:rPrChange w:id="116" w:author="user" w:date="2019-01-20T00:05:00Z">
              <w:rPr>
                <w:rFonts w:hint="eastAsia"/>
                <w:rtl/>
              </w:rPr>
            </w:rPrChange>
          </w:rPr>
          <w:t>אנו</w:t>
        </w:r>
        <w:r w:rsidR="001B4FFA" w:rsidRPr="00C74070">
          <w:rPr>
            <w:sz w:val="24"/>
            <w:szCs w:val="24"/>
            <w:rtl/>
            <w:rPrChange w:id="117" w:author="user" w:date="2019-01-20T00:05:00Z">
              <w:rPr>
                <w:rtl/>
              </w:rPr>
            </w:rPrChange>
          </w:rPr>
          <w:t xml:space="preserve"> </w:t>
        </w:r>
        <w:r w:rsidR="001B4FFA" w:rsidRPr="00C74070">
          <w:rPr>
            <w:rFonts w:hint="eastAsia"/>
            <w:sz w:val="24"/>
            <w:szCs w:val="24"/>
            <w:rtl/>
            <w:rPrChange w:id="118" w:author="user" w:date="2019-01-20T00:05:00Z">
              <w:rPr>
                <w:rFonts w:hint="eastAsia"/>
                <w:rtl/>
              </w:rPr>
            </w:rPrChange>
          </w:rPr>
          <w:t>ממליצים</w:t>
        </w:r>
        <w:r w:rsidR="001B4FFA" w:rsidRPr="00C74070">
          <w:rPr>
            <w:sz w:val="24"/>
            <w:szCs w:val="24"/>
            <w:rtl/>
            <w:rPrChange w:id="119" w:author="user" w:date="2019-01-20T00:05:00Z">
              <w:rPr>
                <w:rtl/>
              </w:rPr>
            </w:rPrChange>
          </w:rPr>
          <w:t xml:space="preserve"> </w:t>
        </w:r>
        <w:r w:rsidR="001B4FFA" w:rsidRPr="00C74070">
          <w:rPr>
            <w:rFonts w:hint="eastAsia"/>
            <w:sz w:val="24"/>
            <w:szCs w:val="24"/>
            <w:rtl/>
            <w:rPrChange w:id="120" w:author="user" w:date="2019-01-20T00:05:00Z">
              <w:rPr>
                <w:rFonts w:hint="eastAsia"/>
                <w:rtl/>
              </w:rPr>
            </w:rPrChange>
          </w:rPr>
          <w:t>להתנסות</w:t>
        </w:r>
        <w:r w:rsidR="001B4FFA" w:rsidRPr="00C74070">
          <w:rPr>
            <w:sz w:val="24"/>
            <w:szCs w:val="24"/>
            <w:rtl/>
            <w:rPrChange w:id="121" w:author="user" w:date="2019-01-20T00:05:00Z">
              <w:rPr>
                <w:rtl/>
              </w:rPr>
            </w:rPrChange>
          </w:rPr>
          <w:t xml:space="preserve"> </w:t>
        </w:r>
        <w:r w:rsidR="001B4FFA" w:rsidRPr="00C74070">
          <w:rPr>
            <w:rFonts w:hint="eastAsia"/>
            <w:sz w:val="24"/>
            <w:szCs w:val="24"/>
            <w:rtl/>
            <w:rPrChange w:id="122" w:author="user" w:date="2019-01-20T00:05:00Z">
              <w:rPr>
                <w:rFonts w:hint="eastAsia"/>
                <w:rtl/>
              </w:rPr>
            </w:rPrChange>
          </w:rPr>
          <w:t>בשימוש</w:t>
        </w:r>
        <w:r w:rsidR="001B4FFA" w:rsidRPr="00C74070">
          <w:rPr>
            <w:sz w:val="24"/>
            <w:szCs w:val="24"/>
            <w:rtl/>
            <w:rPrChange w:id="123" w:author="user" w:date="2019-01-20T00:05:00Z">
              <w:rPr>
                <w:rtl/>
              </w:rPr>
            </w:rPrChange>
          </w:rPr>
          <w:t xml:space="preserve"> </w:t>
        </w:r>
        <w:r w:rsidR="001B4FFA" w:rsidRPr="00C74070">
          <w:rPr>
            <w:rFonts w:hint="eastAsia"/>
            <w:sz w:val="24"/>
            <w:szCs w:val="24"/>
            <w:rtl/>
            <w:rPrChange w:id="124" w:author="user" w:date="2019-01-20T00:05:00Z">
              <w:rPr>
                <w:rFonts w:hint="eastAsia"/>
                <w:rtl/>
              </w:rPr>
            </w:rPrChange>
          </w:rPr>
          <w:t>בתוכנה</w:t>
        </w:r>
        <w:r w:rsidR="001B4FFA" w:rsidRPr="00C74070">
          <w:rPr>
            <w:sz w:val="24"/>
            <w:szCs w:val="24"/>
            <w:rtl/>
            <w:rPrChange w:id="125" w:author="user" w:date="2019-01-20T00:05:00Z">
              <w:rPr>
                <w:rtl/>
              </w:rPr>
            </w:rPrChange>
          </w:rPr>
          <w:t>!</w:t>
        </w:r>
      </w:ins>
    </w:p>
    <w:p w14:paraId="1002E16F" w14:textId="77777777" w:rsidR="00B43113" w:rsidRPr="00C74070" w:rsidRDefault="00B43113">
      <w:pPr>
        <w:ind w:left="-154"/>
        <w:rPr>
          <w:sz w:val="24"/>
          <w:szCs w:val="24"/>
          <w:u w:val="single"/>
          <w:rtl/>
          <w:rPrChange w:id="126" w:author="user" w:date="2019-01-20T00:05:00Z">
            <w:rPr>
              <w:sz w:val="28"/>
              <w:szCs w:val="28"/>
              <w:u w:val="single"/>
              <w:rtl/>
            </w:rPr>
          </w:rPrChange>
        </w:rPr>
        <w:pPrChange w:id="127" w:author="user" w:date="2019-01-19T23:52:00Z">
          <w:pPr>
            <w:ind w:left="-874" w:firstLine="720"/>
          </w:pPr>
        </w:pPrChange>
      </w:pPr>
    </w:p>
    <w:p w14:paraId="598F1306" w14:textId="77777777" w:rsidR="008704D9" w:rsidRPr="00110175" w:rsidRDefault="008704D9" w:rsidP="00B43113">
      <w:pPr>
        <w:ind w:left="-874" w:firstLine="720"/>
        <w:rPr>
          <w:b/>
          <w:bCs/>
          <w:sz w:val="28"/>
          <w:szCs w:val="28"/>
          <w:rtl/>
          <w:rPrChange w:id="128" w:author="user" w:date="2019-01-19T23:56:00Z">
            <w:rPr>
              <w:sz w:val="28"/>
              <w:szCs w:val="28"/>
              <w:u w:val="single"/>
              <w:rtl/>
            </w:rPr>
          </w:rPrChange>
        </w:rPr>
      </w:pPr>
      <w:r w:rsidRPr="00110175">
        <w:rPr>
          <w:rFonts w:hint="eastAsia"/>
          <w:b/>
          <w:bCs/>
          <w:sz w:val="28"/>
          <w:szCs w:val="28"/>
          <w:rtl/>
          <w:rPrChange w:id="129" w:author="user" w:date="2019-01-19T23:56:00Z">
            <w:rPr>
              <w:rFonts w:hint="eastAsia"/>
              <w:sz w:val="28"/>
              <w:szCs w:val="28"/>
              <w:u w:val="single"/>
              <w:rtl/>
            </w:rPr>
          </w:rPrChange>
        </w:rPr>
        <w:t>מבנה</w:t>
      </w:r>
      <w:r w:rsidRPr="00110175">
        <w:rPr>
          <w:b/>
          <w:bCs/>
          <w:sz w:val="28"/>
          <w:szCs w:val="28"/>
          <w:rtl/>
          <w:rPrChange w:id="130" w:author="user" w:date="2019-01-19T23:56:00Z">
            <w:rPr>
              <w:sz w:val="28"/>
              <w:szCs w:val="28"/>
              <w:u w:val="single"/>
              <w:rtl/>
            </w:rPr>
          </w:rPrChange>
        </w:rPr>
        <w:t xml:space="preserve"> </w:t>
      </w:r>
      <w:r w:rsidRPr="00110175">
        <w:rPr>
          <w:rFonts w:hint="eastAsia"/>
          <w:b/>
          <w:bCs/>
          <w:sz w:val="28"/>
          <w:szCs w:val="28"/>
          <w:rtl/>
          <w:rPrChange w:id="131" w:author="user" w:date="2019-01-19T23:56:00Z">
            <w:rPr>
              <w:rFonts w:hint="eastAsia"/>
              <w:sz w:val="28"/>
              <w:szCs w:val="28"/>
              <w:u w:val="single"/>
              <w:rtl/>
            </w:rPr>
          </w:rPrChange>
        </w:rPr>
        <w:t>כללי</w:t>
      </w:r>
      <w:del w:id="132" w:author="user" w:date="2019-01-19T23:56:00Z">
        <w:r w:rsidRPr="00110175" w:rsidDel="00110175">
          <w:rPr>
            <w:b/>
            <w:bCs/>
            <w:sz w:val="28"/>
            <w:szCs w:val="28"/>
            <w:rtl/>
            <w:rPrChange w:id="133" w:author="user" w:date="2019-01-19T23:56:00Z">
              <w:rPr>
                <w:sz w:val="28"/>
                <w:szCs w:val="28"/>
                <w:u w:val="single"/>
                <w:rtl/>
              </w:rPr>
            </w:rPrChange>
          </w:rPr>
          <w:delText>:</w:delText>
        </w:r>
      </w:del>
    </w:p>
    <w:p w14:paraId="60D9B3C1" w14:textId="77777777" w:rsidR="008704D9" w:rsidRPr="00C74070" w:rsidRDefault="00CE1CA7" w:rsidP="00B43113">
      <w:pPr>
        <w:ind w:left="-874" w:firstLine="720"/>
        <w:rPr>
          <w:sz w:val="24"/>
          <w:szCs w:val="24"/>
          <w:rtl/>
          <w:rPrChange w:id="134" w:author="user" w:date="2019-01-20T00:05:00Z">
            <w:rPr>
              <w:rtl/>
            </w:rPr>
          </w:rPrChange>
        </w:rPr>
      </w:pPr>
      <w:r w:rsidRPr="00C74070">
        <w:rPr>
          <w:rFonts w:hint="eastAsia"/>
          <w:sz w:val="24"/>
          <w:szCs w:val="24"/>
          <w:rtl/>
          <w:rPrChange w:id="135" w:author="user" w:date="2019-01-20T00:05:00Z">
            <w:rPr>
              <w:rFonts w:hint="eastAsia"/>
              <w:rtl/>
            </w:rPr>
          </w:rPrChange>
        </w:rPr>
        <w:t>ה</w:t>
      </w:r>
      <w:r w:rsidR="008704D9" w:rsidRPr="00C74070">
        <w:rPr>
          <w:rFonts w:hint="eastAsia"/>
          <w:sz w:val="24"/>
          <w:szCs w:val="24"/>
          <w:rtl/>
          <w:rPrChange w:id="136" w:author="user" w:date="2019-01-20T00:05:00Z">
            <w:rPr>
              <w:rFonts w:hint="eastAsia"/>
              <w:rtl/>
            </w:rPr>
          </w:rPrChange>
        </w:rPr>
        <w:t>תוכנה</w:t>
      </w:r>
      <w:r w:rsidR="008704D9" w:rsidRPr="00C74070">
        <w:rPr>
          <w:sz w:val="24"/>
          <w:szCs w:val="24"/>
          <w:rtl/>
          <w:rPrChange w:id="137" w:author="user" w:date="2019-01-20T00:05:00Z">
            <w:rPr>
              <w:rtl/>
            </w:rPr>
          </w:rPrChange>
        </w:rPr>
        <w:t xml:space="preserve"> </w:t>
      </w:r>
      <w:r w:rsidR="008704D9" w:rsidRPr="00C74070">
        <w:rPr>
          <w:rFonts w:hint="eastAsia"/>
          <w:sz w:val="24"/>
          <w:szCs w:val="24"/>
          <w:rtl/>
          <w:rPrChange w:id="138" w:author="user" w:date="2019-01-20T00:05:00Z">
            <w:rPr>
              <w:rFonts w:hint="eastAsia"/>
              <w:rtl/>
            </w:rPr>
          </w:rPrChange>
        </w:rPr>
        <w:t>בנויה</w:t>
      </w:r>
      <w:r w:rsidR="008704D9" w:rsidRPr="00C74070">
        <w:rPr>
          <w:sz w:val="24"/>
          <w:szCs w:val="24"/>
          <w:rtl/>
          <w:rPrChange w:id="139" w:author="user" w:date="2019-01-20T00:05:00Z">
            <w:rPr>
              <w:rtl/>
            </w:rPr>
          </w:rPrChange>
        </w:rPr>
        <w:t xml:space="preserve"> </w:t>
      </w:r>
      <w:r w:rsidR="008704D9" w:rsidRPr="00C74070">
        <w:rPr>
          <w:rFonts w:hint="eastAsia"/>
          <w:sz w:val="24"/>
          <w:szCs w:val="24"/>
          <w:rtl/>
          <w:rPrChange w:id="140" w:author="user" w:date="2019-01-20T00:05:00Z">
            <w:rPr>
              <w:rFonts w:hint="eastAsia"/>
              <w:rtl/>
            </w:rPr>
          </w:rPrChange>
        </w:rPr>
        <w:t>עבור</w:t>
      </w:r>
      <w:r w:rsidR="008704D9" w:rsidRPr="00C74070">
        <w:rPr>
          <w:sz w:val="24"/>
          <w:szCs w:val="24"/>
          <w:rtl/>
          <w:rPrChange w:id="141" w:author="user" w:date="2019-01-20T00:05:00Z">
            <w:rPr>
              <w:rtl/>
            </w:rPr>
          </w:rPrChange>
        </w:rPr>
        <w:t xml:space="preserve"> </w:t>
      </w:r>
      <w:r w:rsidR="008704D9" w:rsidRPr="00C74070">
        <w:rPr>
          <w:rFonts w:hint="eastAsia"/>
          <w:sz w:val="24"/>
          <w:szCs w:val="24"/>
          <w:rtl/>
          <w:rPrChange w:id="142" w:author="user" w:date="2019-01-20T00:05:00Z">
            <w:rPr>
              <w:rFonts w:hint="eastAsia"/>
              <w:rtl/>
            </w:rPr>
          </w:rPrChange>
        </w:rPr>
        <w:t>של</w:t>
      </w:r>
      <w:r w:rsidR="00B43113" w:rsidRPr="00C74070">
        <w:rPr>
          <w:rFonts w:hint="eastAsia"/>
          <w:sz w:val="24"/>
          <w:szCs w:val="24"/>
          <w:rtl/>
          <w:rPrChange w:id="143" w:author="user" w:date="2019-01-20T00:05:00Z">
            <w:rPr>
              <w:rFonts w:hint="eastAsia"/>
              <w:rtl/>
            </w:rPr>
          </w:rPrChange>
        </w:rPr>
        <w:t>ו</w:t>
      </w:r>
      <w:r w:rsidR="008704D9" w:rsidRPr="00C74070">
        <w:rPr>
          <w:rFonts w:hint="eastAsia"/>
          <w:sz w:val="24"/>
          <w:szCs w:val="24"/>
          <w:rtl/>
          <w:rPrChange w:id="144" w:author="user" w:date="2019-01-20T00:05:00Z">
            <w:rPr>
              <w:rFonts w:hint="eastAsia"/>
              <w:rtl/>
            </w:rPr>
          </w:rPrChange>
        </w:rPr>
        <w:t>שה</w:t>
      </w:r>
      <w:r w:rsidR="008704D9" w:rsidRPr="00C74070">
        <w:rPr>
          <w:sz w:val="24"/>
          <w:szCs w:val="24"/>
          <w:rtl/>
          <w:rPrChange w:id="145" w:author="user" w:date="2019-01-20T00:05:00Z">
            <w:rPr>
              <w:rtl/>
            </w:rPr>
          </w:rPrChange>
        </w:rPr>
        <w:t xml:space="preserve"> </w:t>
      </w:r>
      <w:r w:rsidR="008704D9" w:rsidRPr="00C74070">
        <w:rPr>
          <w:rFonts w:hint="eastAsia"/>
          <w:sz w:val="24"/>
          <w:szCs w:val="24"/>
          <w:rtl/>
          <w:rPrChange w:id="146" w:author="user" w:date="2019-01-20T00:05:00Z">
            <w:rPr>
              <w:rFonts w:hint="eastAsia"/>
              <w:rtl/>
            </w:rPr>
          </w:rPrChange>
        </w:rPr>
        <w:t>סוגים</w:t>
      </w:r>
      <w:r w:rsidR="008704D9" w:rsidRPr="00C74070">
        <w:rPr>
          <w:sz w:val="24"/>
          <w:szCs w:val="24"/>
          <w:rtl/>
          <w:rPrChange w:id="147" w:author="user" w:date="2019-01-20T00:05:00Z">
            <w:rPr>
              <w:rtl/>
            </w:rPr>
          </w:rPrChange>
        </w:rPr>
        <w:t xml:space="preserve"> </w:t>
      </w:r>
      <w:r w:rsidR="008704D9" w:rsidRPr="00C74070">
        <w:rPr>
          <w:rFonts w:hint="eastAsia"/>
          <w:sz w:val="24"/>
          <w:szCs w:val="24"/>
          <w:rtl/>
          <w:rPrChange w:id="148" w:author="user" w:date="2019-01-20T00:05:00Z">
            <w:rPr>
              <w:rFonts w:hint="eastAsia"/>
              <w:rtl/>
            </w:rPr>
          </w:rPrChange>
        </w:rPr>
        <w:t>של</w:t>
      </w:r>
      <w:r w:rsidR="008704D9" w:rsidRPr="00C74070">
        <w:rPr>
          <w:sz w:val="24"/>
          <w:szCs w:val="24"/>
          <w:rtl/>
          <w:rPrChange w:id="149" w:author="user" w:date="2019-01-20T00:05:00Z">
            <w:rPr>
              <w:rtl/>
            </w:rPr>
          </w:rPrChange>
        </w:rPr>
        <w:t xml:space="preserve"> </w:t>
      </w:r>
      <w:r w:rsidR="008704D9" w:rsidRPr="00C74070">
        <w:rPr>
          <w:rFonts w:hint="eastAsia"/>
          <w:sz w:val="24"/>
          <w:szCs w:val="24"/>
          <w:rtl/>
          <w:rPrChange w:id="150" w:author="user" w:date="2019-01-20T00:05:00Z">
            <w:rPr>
              <w:rFonts w:hint="eastAsia"/>
              <w:rtl/>
            </w:rPr>
          </w:rPrChange>
        </w:rPr>
        <w:t>משתמשים</w:t>
      </w:r>
      <w:r w:rsidR="008704D9" w:rsidRPr="00C74070">
        <w:rPr>
          <w:sz w:val="24"/>
          <w:szCs w:val="24"/>
          <w:rtl/>
          <w:rPrChange w:id="151" w:author="user" w:date="2019-01-20T00:05:00Z">
            <w:rPr>
              <w:rtl/>
            </w:rPr>
          </w:rPrChange>
        </w:rPr>
        <w:t>:</w:t>
      </w:r>
    </w:p>
    <w:p w14:paraId="1AD1E681" w14:textId="77777777" w:rsidR="00CE1CA7" w:rsidRPr="00C74070" w:rsidRDefault="008704D9" w:rsidP="00B43113">
      <w:pPr>
        <w:ind w:left="-874" w:firstLine="720"/>
        <w:rPr>
          <w:sz w:val="24"/>
          <w:szCs w:val="24"/>
          <w:rtl/>
          <w:rPrChange w:id="152" w:author="user" w:date="2019-01-20T00:05:00Z">
            <w:rPr>
              <w:rtl/>
            </w:rPr>
          </w:rPrChange>
        </w:rPr>
      </w:pPr>
      <w:r w:rsidRPr="00C74070">
        <w:rPr>
          <w:sz w:val="24"/>
          <w:szCs w:val="24"/>
          <w:rtl/>
          <w:rPrChange w:id="153" w:author="user" w:date="2019-01-20T00:05:00Z">
            <w:rPr>
              <w:rtl/>
            </w:rPr>
          </w:rPrChange>
        </w:rPr>
        <w:t>1.</w:t>
      </w:r>
      <w:ins w:id="154" w:author="user" w:date="2019-01-19T23:52:00Z">
        <w:r w:rsidR="00110175" w:rsidRPr="00C74070">
          <w:rPr>
            <w:sz w:val="24"/>
            <w:szCs w:val="24"/>
            <w:rtl/>
            <w:rPrChange w:id="155" w:author="user" w:date="2019-01-20T00:05:00Z">
              <w:rPr>
                <w:rtl/>
              </w:rPr>
            </w:rPrChange>
          </w:rPr>
          <w:t xml:space="preserve"> </w:t>
        </w:r>
      </w:ins>
      <w:r w:rsidR="00B43113" w:rsidRPr="00C74070">
        <w:rPr>
          <w:rFonts w:hint="eastAsia"/>
          <w:sz w:val="24"/>
          <w:szCs w:val="24"/>
          <w:rtl/>
          <w:rPrChange w:id="156" w:author="user" w:date="2019-01-20T00:05:00Z">
            <w:rPr>
              <w:rFonts w:hint="eastAsia"/>
              <w:rtl/>
            </w:rPr>
          </w:rPrChange>
        </w:rPr>
        <w:t>תלמידים</w:t>
      </w:r>
      <w:r w:rsidR="00B43113" w:rsidRPr="00C74070">
        <w:rPr>
          <w:sz w:val="24"/>
          <w:szCs w:val="24"/>
          <w:rtl/>
          <w:rPrChange w:id="157" w:author="user" w:date="2019-01-20T00:05:00Z">
            <w:rPr>
              <w:rtl/>
            </w:rPr>
          </w:rPrChange>
        </w:rPr>
        <w:t xml:space="preserve"> הנבחנים לקראת קבלת </w:t>
      </w:r>
      <w:r w:rsidR="00CE1CA7" w:rsidRPr="00C74070">
        <w:rPr>
          <w:rFonts w:hint="eastAsia"/>
          <w:sz w:val="24"/>
          <w:szCs w:val="24"/>
          <w:rtl/>
          <w:rPrChange w:id="158" w:author="user" w:date="2019-01-20T00:05:00Z">
            <w:rPr>
              <w:rFonts w:hint="eastAsia"/>
              <w:rtl/>
            </w:rPr>
          </w:rPrChange>
        </w:rPr>
        <w:t>ר</w:t>
      </w:r>
      <w:r w:rsidR="00B43113" w:rsidRPr="00C74070">
        <w:rPr>
          <w:rFonts w:hint="eastAsia"/>
          <w:sz w:val="24"/>
          <w:szCs w:val="24"/>
          <w:rtl/>
          <w:rPrChange w:id="159" w:author="user" w:date="2019-01-20T00:05:00Z">
            <w:rPr>
              <w:rFonts w:hint="eastAsia"/>
              <w:rtl/>
            </w:rPr>
          </w:rPrChange>
        </w:rPr>
        <w:t>י</w:t>
      </w:r>
      <w:r w:rsidR="00CE1CA7" w:rsidRPr="00C74070">
        <w:rPr>
          <w:rFonts w:hint="eastAsia"/>
          <w:sz w:val="24"/>
          <w:szCs w:val="24"/>
          <w:rtl/>
          <w:rPrChange w:id="160" w:author="user" w:date="2019-01-20T00:05:00Z">
            <w:rPr>
              <w:rFonts w:hint="eastAsia"/>
              <w:rtl/>
            </w:rPr>
          </w:rPrChange>
        </w:rPr>
        <w:t>שיון</w:t>
      </w:r>
      <w:r w:rsidR="00CE1CA7" w:rsidRPr="00C74070">
        <w:rPr>
          <w:sz w:val="24"/>
          <w:szCs w:val="24"/>
          <w:rtl/>
          <w:rPrChange w:id="161" w:author="user" w:date="2019-01-20T00:05:00Z">
            <w:rPr>
              <w:rtl/>
            </w:rPr>
          </w:rPrChange>
        </w:rPr>
        <w:t xml:space="preserve"> </w:t>
      </w:r>
      <w:r w:rsidR="00CE1CA7" w:rsidRPr="00C74070">
        <w:rPr>
          <w:rFonts w:hint="eastAsia"/>
          <w:sz w:val="24"/>
          <w:szCs w:val="24"/>
          <w:rtl/>
          <w:rPrChange w:id="162" w:author="user" w:date="2019-01-20T00:05:00Z">
            <w:rPr>
              <w:rFonts w:hint="eastAsia"/>
              <w:rtl/>
            </w:rPr>
          </w:rPrChange>
        </w:rPr>
        <w:t>נהיגה</w:t>
      </w:r>
    </w:p>
    <w:p w14:paraId="0184B237" w14:textId="77777777" w:rsidR="00CE1CA7" w:rsidRPr="00C74070" w:rsidRDefault="00CE1CA7" w:rsidP="00B43113">
      <w:pPr>
        <w:ind w:left="-874" w:firstLine="720"/>
        <w:rPr>
          <w:sz w:val="24"/>
          <w:szCs w:val="24"/>
          <w:rtl/>
          <w:rPrChange w:id="163" w:author="user" w:date="2019-01-20T00:05:00Z">
            <w:rPr>
              <w:rtl/>
            </w:rPr>
          </w:rPrChange>
        </w:rPr>
      </w:pPr>
      <w:r w:rsidRPr="00C74070">
        <w:rPr>
          <w:sz w:val="24"/>
          <w:szCs w:val="24"/>
          <w:rtl/>
          <w:rPrChange w:id="164" w:author="user" w:date="2019-01-20T00:05:00Z">
            <w:rPr>
              <w:rtl/>
            </w:rPr>
          </w:rPrChange>
        </w:rPr>
        <w:t xml:space="preserve">2. </w:t>
      </w:r>
      <w:r w:rsidRPr="00C74070">
        <w:rPr>
          <w:rFonts w:hint="eastAsia"/>
          <w:sz w:val="24"/>
          <w:szCs w:val="24"/>
          <w:rtl/>
          <w:rPrChange w:id="165" w:author="user" w:date="2019-01-20T00:05:00Z">
            <w:rPr>
              <w:rFonts w:hint="eastAsia"/>
              <w:rtl/>
            </w:rPr>
          </w:rPrChange>
        </w:rPr>
        <w:t>בוחנים</w:t>
      </w:r>
    </w:p>
    <w:p w14:paraId="5AB5A92B" w14:textId="77777777" w:rsidR="00B43113" w:rsidRPr="00C74070" w:rsidRDefault="00CE1CA7" w:rsidP="00A35007">
      <w:pPr>
        <w:ind w:left="-874" w:firstLine="720"/>
        <w:rPr>
          <w:sz w:val="24"/>
          <w:szCs w:val="24"/>
          <w:rPrChange w:id="166" w:author="user" w:date="2019-01-20T00:05:00Z">
            <w:rPr/>
          </w:rPrChange>
        </w:rPr>
      </w:pPr>
      <w:r w:rsidRPr="00C74070">
        <w:rPr>
          <w:sz w:val="24"/>
          <w:szCs w:val="24"/>
          <w:rtl/>
          <w:rPrChange w:id="167" w:author="user" w:date="2019-01-20T00:05:00Z">
            <w:rPr>
              <w:rtl/>
            </w:rPr>
          </w:rPrChange>
        </w:rPr>
        <w:t xml:space="preserve">3. </w:t>
      </w:r>
      <w:r w:rsidRPr="00C74070">
        <w:rPr>
          <w:rFonts w:hint="eastAsia"/>
          <w:sz w:val="24"/>
          <w:szCs w:val="24"/>
          <w:rtl/>
          <w:rPrChange w:id="168" w:author="user" w:date="2019-01-20T00:05:00Z">
            <w:rPr>
              <w:rFonts w:hint="eastAsia"/>
              <w:rtl/>
            </w:rPr>
          </w:rPrChange>
        </w:rPr>
        <w:t>מנהל</w:t>
      </w:r>
      <w:r w:rsidRPr="00C74070">
        <w:rPr>
          <w:sz w:val="24"/>
          <w:szCs w:val="24"/>
          <w:rtl/>
          <w:rPrChange w:id="169" w:author="user" w:date="2019-01-20T00:05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170" w:author="user" w:date="2019-01-20T00:05:00Z">
            <w:rPr>
              <w:rFonts w:hint="eastAsia"/>
              <w:rtl/>
            </w:rPr>
          </w:rPrChange>
        </w:rPr>
        <w:t>מערכת</w:t>
      </w:r>
      <w:r w:rsidR="00B43113" w:rsidRPr="00C74070">
        <w:rPr>
          <w:sz w:val="24"/>
          <w:szCs w:val="24"/>
          <w:rtl/>
          <w:rPrChange w:id="171" w:author="user" w:date="2019-01-20T00:05:00Z">
            <w:rPr>
              <w:rtl/>
            </w:rPr>
          </w:rPrChange>
        </w:rPr>
        <w:t xml:space="preserve"> (</w:t>
      </w:r>
      <w:r w:rsidR="00B43113" w:rsidRPr="00C74070">
        <w:rPr>
          <w:sz w:val="24"/>
          <w:szCs w:val="24"/>
          <w:rPrChange w:id="172" w:author="user" w:date="2019-01-20T00:05:00Z">
            <w:rPr/>
          </w:rPrChange>
        </w:rPr>
        <w:t>administrator</w:t>
      </w:r>
      <w:r w:rsidR="00B43113" w:rsidRPr="00C74070">
        <w:rPr>
          <w:sz w:val="24"/>
          <w:szCs w:val="24"/>
          <w:rtl/>
          <w:rPrChange w:id="173" w:author="user" w:date="2019-01-20T00:05:00Z">
            <w:rPr>
              <w:rtl/>
            </w:rPr>
          </w:rPrChange>
        </w:rPr>
        <w:t>)</w:t>
      </w:r>
    </w:p>
    <w:p w14:paraId="0627B184" w14:textId="77777777" w:rsidR="00B43113" w:rsidRPr="00C74070" w:rsidDel="00110175" w:rsidRDefault="00B43113" w:rsidP="00B43113">
      <w:pPr>
        <w:ind w:left="-154"/>
        <w:rPr>
          <w:del w:id="174" w:author="user" w:date="2019-01-19T23:56:00Z"/>
          <w:sz w:val="24"/>
          <w:szCs w:val="24"/>
          <w:rtl/>
          <w:rPrChange w:id="175" w:author="user" w:date="2019-01-20T00:05:00Z">
            <w:rPr>
              <w:del w:id="176" w:author="user" w:date="2019-01-19T23:56:00Z"/>
              <w:rtl/>
            </w:rPr>
          </w:rPrChange>
        </w:rPr>
      </w:pPr>
      <w:r w:rsidRPr="00C74070">
        <w:rPr>
          <w:rFonts w:hint="eastAsia"/>
          <w:sz w:val="24"/>
          <w:szCs w:val="24"/>
          <w:rtl/>
          <w:rPrChange w:id="177" w:author="user" w:date="2019-01-20T00:05:00Z">
            <w:rPr>
              <w:rFonts w:hint="eastAsia"/>
              <w:rtl/>
            </w:rPr>
          </w:rPrChange>
        </w:rPr>
        <w:t>בנוסף</w:t>
      </w:r>
      <w:ins w:id="178" w:author="user" w:date="2019-01-19T23:52:00Z">
        <w:r w:rsidR="00110175" w:rsidRPr="00C74070">
          <w:rPr>
            <w:sz w:val="24"/>
            <w:szCs w:val="24"/>
            <w:rtl/>
            <w:rPrChange w:id="179" w:author="user" w:date="2019-01-20T00:05:00Z">
              <w:rPr>
                <w:rtl/>
              </w:rPr>
            </w:rPrChange>
          </w:rPr>
          <w:t xml:space="preserve">, </w:t>
        </w:r>
      </w:ins>
      <w:del w:id="180" w:author="user" w:date="2019-01-19T23:51:00Z">
        <w:r w:rsidRPr="00C74070" w:rsidDel="00110175">
          <w:rPr>
            <w:sz w:val="24"/>
            <w:szCs w:val="24"/>
            <w:rtl/>
            <w:rPrChange w:id="181" w:author="user" w:date="2019-01-20T00:05:00Z">
              <w:rPr>
                <w:rtl/>
              </w:rPr>
            </w:rPrChange>
          </w:rPr>
          <w:delText xml:space="preserve">: </w:delText>
        </w:r>
      </w:del>
      <w:r w:rsidRPr="00C74070">
        <w:rPr>
          <w:rFonts w:hint="eastAsia"/>
          <w:sz w:val="24"/>
          <w:szCs w:val="24"/>
          <w:rtl/>
          <w:rPrChange w:id="182" w:author="user" w:date="2019-01-20T00:05:00Z">
            <w:rPr>
              <w:rFonts w:hint="eastAsia"/>
              <w:rtl/>
            </w:rPr>
          </w:rPrChange>
        </w:rPr>
        <w:t>ישנו</w:t>
      </w:r>
      <w:r w:rsidRPr="00C74070">
        <w:rPr>
          <w:sz w:val="24"/>
          <w:szCs w:val="24"/>
          <w:rtl/>
          <w:rPrChange w:id="183" w:author="user" w:date="2019-01-20T00:05:00Z">
            <w:rPr>
              <w:rtl/>
            </w:rPr>
          </w:rPrChange>
        </w:rPr>
        <w:t xml:space="preserve"> מסך </w:t>
      </w:r>
      <w:r w:rsidRPr="00C74070">
        <w:rPr>
          <w:sz w:val="24"/>
          <w:szCs w:val="24"/>
          <w:rPrChange w:id="184" w:author="user" w:date="2019-01-20T00:05:00Z">
            <w:rPr/>
          </w:rPrChange>
        </w:rPr>
        <w:t xml:space="preserve">log-in </w:t>
      </w:r>
      <w:r w:rsidRPr="00C74070">
        <w:rPr>
          <w:sz w:val="24"/>
          <w:szCs w:val="24"/>
          <w:rtl/>
          <w:rPrChange w:id="185" w:author="user" w:date="2019-01-20T00:05:00Z">
            <w:rPr>
              <w:rtl/>
            </w:rPr>
          </w:rPrChange>
        </w:rPr>
        <w:t xml:space="preserve"> שמזהה את המשתמש לפי ת.ז ומעביר אותו למסך המתאים (טסטר</w:t>
      </w:r>
      <w:ins w:id="186" w:author="user" w:date="2019-01-19T23:51:00Z">
        <w:r w:rsidR="00110175" w:rsidRPr="00C74070">
          <w:rPr>
            <w:sz w:val="24"/>
            <w:szCs w:val="24"/>
            <w:rtl/>
            <w:rPrChange w:id="187" w:author="user" w:date="2019-01-20T00:05:00Z">
              <w:rPr>
                <w:rtl/>
              </w:rPr>
            </w:rPrChange>
          </w:rPr>
          <w:t xml:space="preserve"> </w:t>
        </w:r>
      </w:ins>
      <w:r w:rsidRPr="00C74070">
        <w:rPr>
          <w:sz w:val="24"/>
          <w:szCs w:val="24"/>
          <w:rPrChange w:id="188" w:author="user" w:date="2019-01-20T00:05:00Z">
            <w:rPr/>
          </w:rPrChange>
        </w:rPr>
        <w:t>/</w:t>
      </w:r>
      <w:r w:rsidRPr="00C74070">
        <w:rPr>
          <w:rFonts w:hint="eastAsia"/>
          <w:sz w:val="24"/>
          <w:szCs w:val="24"/>
          <w:rtl/>
          <w:rPrChange w:id="189" w:author="user" w:date="2019-01-20T00:05:00Z">
            <w:rPr>
              <w:rFonts w:hint="eastAsia"/>
              <w:rtl/>
            </w:rPr>
          </w:rPrChange>
        </w:rPr>
        <w:t>נבחן</w:t>
      </w:r>
      <w:ins w:id="190" w:author="user" w:date="2019-01-19T23:51:00Z">
        <w:r w:rsidR="00110175" w:rsidRPr="00C74070">
          <w:rPr>
            <w:sz w:val="24"/>
            <w:szCs w:val="24"/>
            <w:rtl/>
            <w:rPrChange w:id="191" w:author="user" w:date="2019-01-20T00:05:00Z">
              <w:rPr>
                <w:rtl/>
              </w:rPr>
            </w:rPrChange>
          </w:rPr>
          <w:t xml:space="preserve"> </w:t>
        </w:r>
      </w:ins>
      <w:r w:rsidRPr="00C74070">
        <w:rPr>
          <w:sz w:val="24"/>
          <w:szCs w:val="24"/>
          <w:rPrChange w:id="192" w:author="user" w:date="2019-01-20T00:05:00Z">
            <w:rPr/>
          </w:rPrChange>
        </w:rPr>
        <w:t>/</w:t>
      </w:r>
      <w:r w:rsidRPr="00C74070">
        <w:rPr>
          <w:rFonts w:hint="eastAsia"/>
          <w:sz w:val="24"/>
          <w:szCs w:val="24"/>
          <w:rtl/>
          <w:rPrChange w:id="193" w:author="user" w:date="2019-01-20T00:05:00Z">
            <w:rPr>
              <w:rFonts w:hint="eastAsia"/>
              <w:rtl/>
            </w:rPr>
          </w:rPrChange>
        </w:rPr>
        <w:t>מנהל</w:t>
      </w:r>
      <w:r w:rsidRPr="00C74070">
        <w:rPr>
          <w:sz w:val="24"/>
          <w:szCs w:val="24"/>
          <w:rtl/>
          <w:rPrChange w:id="194" w:author="user" w:date="2019-01-20T00:05:00Z">
            <w:rPr>
              <w:rtl/>
            </w:rPr>
          </w:rPrChange>
        </w:rPr>
        <w:t>)</w:t>
      </w:r>
    </w:p>
    <w:p w14:paraId="3BD1BA31" w14:textId="77777777" w:rsidR="00B43113" w:rsidRPr="00C74070" w:rsidDel="00110175" w:rsidRDefault="00B43113" w:rsidP="00B43113">
      <w:pPr>
        <w:ind w:left="-874" w:firstLine="720"/>
        <w:rPr>
          <w:del w:id="195" w:author="user" w:date="2019-01-19T23:52:00Z"/>
          <w:sz w:val="24"/>
          <w:szCs w:val="24"/>
          <w:rtl/>
          <w:rPrChange w:id="196" w:author="user" w:date="2019-01-20T00:05:00Z">
            <w:rPr>
              <w:del w:id="197" w:author="user" w:date="2019-01-19T23:52:00Z"/>
              <w:rtl/>
            </w:rPr>
          </w:rPrChange>
        </w:rPr>
      </w:pPr>
    </w:p>
    <w:p w14:paraId="77E0CE34" w14:textId="77777777" w:rsidR="00180064" w:rsidRPr="00C74070" w:rsidRDefault="00180064">
      <w:pPr>
        <w:ind w:left="-154"/>
        <w:rPr>
          <w:sz w:val="24"/>
          <w:szCs w:val="24"/>
          <w:rtl/>
          <w:rPrChange w:id="198" w:author="user" w:date="2019-01-20T00:05:00Z">
            <w:rPr>
              <w:rtl/>
            </w:rPr>
          </w:rPrChange>
        </w:rPr>
        <w:pPrChange w:id="199" w:author="user" w:date="2019-01-19T23:56:00Z">
          <w:pPr>
            <w:ind w:left="-874" w:firstLine="720"/>
          </w:pPr>
        </w:pPrChange>
      </w:pPr>
    </w:p>
    <w:p w14:paraId="06538A05" w14:textId="77777777" w:rsidR="00A35007" w:rsidRDefault="00180064" w:rsidP="00A35007">
      <w:pPr>
        <w:ind w:left="-874" w:firstLine="720"/>
        <w:rPr>
          <w:b/>
          <w:bCs/>
          <w:sz w:val="28"/>
          <w:szCs w:val="28"/>
          <w:rtl/>
        </w:rPr>
      </w:pPr>
      <w:r w:rsidRPr="00A35007">
        <w:rPr>
          <w:rFonts w:hint="cs"/>
          <w:b/>
          <w:bCs/>
          <w:sz w:val="28"/>
          <w:szCs w:val="28"/>
          <w:rtl/>
        </w:rPr>
        <w:t xml:space="preserve">פירוט </w:t>
      </w:r>
      <w:r w:rsidR="00A35007" w:rsidRPr="00A35007">
        <w:rPr>
          <w:rFonts w:hint="cs"/>
          <w:b/>
          <w:bCs/>
          <w:sz w:val="28"/>
          <w:szCs w:val="28"/>
          <w:rtl/>
        </w:rPr>
        <w:t>המסכים</w:t>
      </w:r>
      <w:del w:id="200" w:author="user" w:date="2019-01-19T23:56:00Z">
        <w:r w:rsidR="00A35007" w:rsidRPr="00A35007" w:rsidDel="00110175">
          <w:rPr>
            <w:rFonts w:hint="cs"/>
            <w:b/>
            <w:bCs/>
            <w:sz w:val="28"/>
            <w:szCs w:val="28"/>
            <w:rtl/>
          </w:rPr>
          <w:delText>:</w:delText>
        </w:r>
      </w:del>
    </w:p>
    <w:p w14:paraId="4DE28F4C" w14:textId="77777777" w:rsidR="00A35007" w:rsidRPr="00C74070" w:rsidRDefault="005150A2" w:rsidP="00A35007">
      <w:pPr>
        <w:ind w:left="-874" w:firstLine="720"/>
        <w:rPr>
          <w:b/>
          <w:bCs/>
          <w:i/>
          <w:iCs/>
          <w:sz w:val="24"/>
          <w:szCs w:val="24"/>
          <w:rtl/>
          <w:rPrChange w:id="201" w:author="user" w:date="2019-01-20T00:06:00Z">
            <w:rPr>
              <w:b/>
              <w:bCs/>
              <w:i/>
              <w:iCs/>
              <w:rtl/>
            </w:rPr>
          </w:rPrChange>
        </w:rPr>
      </w:pPr>
      <w:r w:rsidRPr="00C74070">
        <w:rPr>
          <w:rFonts w:hint="eastAsia"/>
          <w:b/>
          <w:bCs/>
          <w:i/>
          <w:iCs/>
          <w:sz w:val="24"/>
          <w:szCs w:val="24"/>
          <w:rtl/>
          <w:rPrChange w:id="202" w:author="user" w:date="2019-01-20T00:06:00Z">
            <w:rPr>
              <w:rFonts w:hint="eastAsia"/>
              <w:b/>
              <w:bCs/>
              <w:i/>
              <w:iCs/>
              <w:rtl/>
            </w:rPr>
          </w:rPrChange>
        </w:rPr>
        <w:t>באפשרות</w:t>
      </w:r>
      <w:r w:rsidRPr="00C74070">
        <w:rPr>
          <w:b/>
          <w:bCs/>
          <w:i/>
          <w:iCs/>
          <w:sz w:val="24"/>
          <w:szCs w:val="24"/>
          <w:rtl/>
          <w:rPrChange w:id="203" w:author="user" w:date="2019-01-20T00:06:00Z">
            <w:rPr>
              <w:b/>
              <w:bCs/>
              <w:i/>
              <w:iCs/>
              <w:rtl/>
            </w:rPr>
          </w:rPrChange>
        </w:rPr>
        <w:t xml:space="preserve"> </w:t>
      </w:r>
      <w:r w:rsidR="00A35007" w:rsidRPr="00C74070">
        <w:rPr>
          <w:rFonts w:hint="eastAsia"/>
          <w:b/>
          <w:bCs/>
          <w:i/>
          <w:iCs/>
          <w:sz w:val="24"/>
          <w:szCs w:val="24"/>
          <w:rtl/>
          <w:rPrChange w:id="204" w:author="user" w:date="2019-01-20T00:06:00Z">
            <w:rPr>
              <w:rFonts w:hint="eastAsia"/>
              <w:b/>
              <w:bCs/>
              <w:i/>
              <w:iCs/>
              <w:rtl/>
            </w:rPr>
          </w:rPrChange>
        </w:rPr>
        <w:t>התלמיד</w:t>
      </w:r>
      <w:r w:rsidR="00A35007" w:rsidRPr="00C74070">
        <w:rPr>
          <w:b/>
          <w:bCs/>
          <w:i/>
          <w:iCs/>
          <w:sz w:val="24"/>
          <w:szCs w:val="24"/>
          <w:rtl/>
          <w:rPrChange w:id="205" w:author="user" w:date="2019-01-20T00:06:00Z">
            <w:rPr>
              <w:b/>
              <w:bCs/>
              <w:i/>
              <w:iCs/>
              <w:rtl/>
            </w:rPr>
          </w:rPrChange>
        </w:rPr>
        <w:t>:</w:t>
      </w:r>
    </w:p>
    <w:p w14:paraId="07A03A45" w14:textId="77777777" w:rsidR="00A35007" w:rsidRPr="00C74070" w:rsidRDefault="005150A2" w:rsidP="00A35007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rPrChange w:id="206" w:author="user" w:date="2019-01-20T00:06:00Z">
            <w:rPr>
              <w:b/>
              <w:bCs/>
              <w:i/>
              <w:iCs/>
            </w:rPr>
          </w:rPrChange>
        </w:rPr>
      </w:pPr>
      <w:r w:rsidRPr="00C74070">
        <w:rPr>
          <w:rFonts w:hint="eastAsia"/>
          <w:sz w:val="24"/>
          <w:szCs w:val="24"/>
          <w:rtl/>
          <w:rPrChange w:id="207" w:author="user" w:date="2019-01-20T00:06:00Z">
            <w:rPr>
              <w:rFonts w:hint="eastAsia"/>
              <w:rtl/>
            </w:rPr>
          </w:rPrChange>
        </w:rPr>
        <w:t>לצפות</w:t>
      </w:r>
      <w:r w:rsidR="00A35007" w:rsidRPr="00C74070">
        <w:rPr>
          <w:sz w:val="24"/>
          <w:szCs w:val="24"/>
          <w:rtl/>
          <w:rPrChange w:id="208" w:author="user" w:date="2019-01-20T00:06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209" w:author="user" w:date="2019-01-20T00:06:00Z">
            <w:rPr>
              <w:rFonts w:hint="eastAsia"/>
              <w:rtl/>
            </w:rPr>
          </w:rPrChange>
        </w:rPr>
        <w:t>ב</w:t>
      </w:r>
      <w:r w:rsidR="00A35007" w:rsidRPr="00C74070">
        <w:rPr>
          <w:rFonts w:hint="eastAsia"/>
          <w:sz w:val="24"/>
          <w:szCs w:val="24"/>
          <w:rtl/>
          <w:rPrChange w:id="210" w:author="user" w:date="2019-01-20T00:06:00Z">
            <w:rPr>
              <w:rFonts w:hint="eastAsia"/>
              <w:rtl/>
            </w:rPr>
          </w:rPrChange>
        </w:rPr>
        <w:t>טסטים</w:t>
      </w:r>
      <w:r w:rsidR="00A35007" w:rsidRPr="00C74070">
        <w:rPr>
          <w:sz w:val="24"/>
          <w:szCs w:val="24"/>
          <w:rtl/>
          <w:rPrChange w:id="211" w:author="user" w:date="2019-01-20T00:06:00Z">
            <w:rPr>
              <w:rtl/>
            </w:rPr>
          </w:rPrChange>
        </w:rPr>
        <w:t xml:space="preserve"> </w:t>
      </w:r>
      <w:r w:rsidR="00A35007" w:rsidRPr="00C74070">
        <w:rPr>
          <w:rFonts w:hint="eastAsia"/>
          <w:sz w:val="24"/>
          <w:szCs w:val="24"/>
          <w:rtl/>
          <w:rPrChange w:id="212" w:author="user" w:date="2019-01-20T00:06:00Z">
            <w:rPr>
              <w:rFonts w:hint="eastAsia"/>
              <w:rtl/>
            </w:rPr>
          </w:rPrChange>
        </w:rPr>
        <w:t>שעליו</w:t>
      </w:r>
      <w:r w:rsidR="00A35007" w:rsidRPr="00C74070">
        <w:rPr>
          <w:sz w:val="24"/>
          <w:szCs w:val="24"/>
          <w:rtl/>
          <w:rPrChange w:id="213" w:author="user" w:date="2019-01-20T00:06:00Z">
            <w:rPr>
              <w:rtl/>
            </w:rPr>
          </w:rPrChange>
        </w:rPr>
        <w:t xml:space="preserve"> </w:t>
      </w:r>
      <w:r w:rsidR="00A35007" w:rsidRPr="00C74070">
        <w:rPr>
          <w:rFonts w:hint="eastAsia"/>
          <w:sz w:val="24"/>
          <w:szCs w:val="24"/>
          <w:rtl/>
          <w:rPrChange w:id="214" w:author="user" w:date="2019-01-20T00:06:00Z">
            <w:rPr>
              <w:rFonts w:hint="eastAsia"/>
              <w:rtl/>
            </w:rPr>
          </w:rPrChange>
        </w:rPr>
        <w:t>לעבור</w:t>
      </w:r>
      <w:r w:rsidR="00A35007" w:rsidRPr="00C74070">
        <w:rPr>
          <w:sz w:val="24"/>
          <w:szCs w:val="24"/>
          <w:rtl/>
          <w:rPrChange w:id="215" w:author="user" w:date="2019-01-20T00:06:00Z">
            <w:rPr>
              <w:rtl/>
            </w:rPr>
          </w:rPrChange>
        </w:rPr>
        <w:t xml:space="preserve"> (לכל </w:t>
      </w:r>
      <w:r w:rsidR="00A35007" w:rsidRPr="00C74070">
        <w:rPr>
          <w:rFonts w:hint="eastAsia"/>
          <w:sz w:val="24"/>
          <w:szCs w:val="24"/>
          <w:rtl/>
          <w:rPrChange w:id="216" w:author="user" w:date="2019-01-20T00:06:00Z">
            <w:rPr>
              <w:rFonts w:hint="eastAsia"/>
              <w:rtl/>
            </w:rPr>
          </w:rPrChange>
        </w:rPr>
        <w:t>סוגי</w:t>
      </w:r>
      <w:r w:rsidR="00A35007" w:rsidRPr="00C74070">
        <w:rPr>
          <w:sz w:val="24"/>
          <w:szCs w:val="24"/>
          <w:rtl/>
          <w:rPrChange w:id="217" w:author="user" w:date="2019-01-20T00:06:00Z">
            <w:rPr>
              <w:rtl/>
            </w:rPr>
          </w:rPrChange>
        </w:rPr>
        <w:t xml:space="preserve"> </w:t>
      </w:r>
      <w:r w:rsidR="00A35007" w:rsidRPr="00C74070">
        <w:rPr>
          <w:rFonts w:hint="eastAsia"/>
          <w:sz w:val="24"/>
          <w:szCs w:val="24"/>
          <w:rtl/>
          <w:rPrChange w:id="218" w:author="user" w:date="2019-01-20T00:06:00Z">
            <w:rPr>
              <w:rFonts w:hint="eastAsia"/>
              <w:rtl/>
            </w:rPr>
          </w:rPrChange>
        </w:rPr>
        <w:t>הרישיונות</w:t>
      </w:r>
      <w:r w:rsidR="00A35007" w:rsidRPr="00C74070">
        <w:rPr>
          <w:sz w:val="24"/>
          <w:szCs w:val="24"/>
          <w:rtl/>
          <w:rPrChange w:id="219" w:author="user" w:date="2019-01-20T00:06:00Z">
            <w:rPr>
              <w:rtl/>
            </w:rPr>
          </w:rPrChange>
        </w:rPr>
        <w:t>)</w:t>
      </w:r>
    </w:p>
    <w:p w14:paraId="28E80C82" w14:textId="77777777" w:rsidR="00A35007" w:rsidRPr="00C74070" w:rsidRDefault="005150A2" w:rsidP="00A35007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rPrChange w:id="220" w:author="user" w:date="2019-01-20T00:06:00Z">
            <w:rPr>
              <w:b/>
              <w:bCs/>
              <w:i/>
              <w:iCs/>
            </w:rPr>
          </w:rPrChange>
        </w:rPr>
      </w:pPr>
      <w:r w:rsidRPr="00C74070">
        <w:rPr>
          <w:rFonts w:hint="eastAsia"/>
          <w:sz w:val="24"/>
          <w:szCs w:val="24"/>
          <w:rtl/>
          <w:rPrChange w:id="221" w:author="user" w:date="2019-01-20T00:06:00Z">
            <w:rPr>
              <w:rFonts w:hint="eastAsia"/>
              <w:rtl/>
            </w:rPr>
          </w:rPrChange>
        </w:rPr>
        <w:t>לצפות</w:t>
      </w:r>
      <w:r w:rsidR="00A35007" w:rsidRPr="00C74070">
        <w:rPr>
          <w:sz w:val="24"/>
          <w:szCs w:val="24"/>
          <w:rtl/>
          <w:rPrChange w:id="222" w:author="user" w:date="2019-01-20T00:06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223" w:author="user" w:date="2019-01-20T00:06:00Z">
            <w:rPr>
              <w:rFonts w:hint="eastAsia"/>
              <w:rtl/>
            </w:rPr>
          </w:rPrChange>
        </w:rPr>
        <w:t>ב</w:t>
      </w:r>
      <w:r w:rsidR="00A35007" w:rsidRPr="00C74070">
        <w:rPr>
          <w:rFonts w:hint="eastAsia"/>
          <w:sz w:val="24"/>
          <w:szCs w:val="24"/>
          <w:rtl/>
          <w:rPrChange w:id="224" w:author="user" w:date="2019-01-20T00:06:00Z">
            <w:rPr>
              <w:rFonts w:hint="eastAsia"/>
              <w:rtl/>
            </w:rPr>
          </w:rPrChange>
        </w:rPr>
        <w:t>סטטוס</w:t>
      </w:r>
      <w:r w:rsidR="00A35007" w:rsidRPr="00C74070">
        <w:rPr>
          <w:sz w:val="24"/>
          <w:szCs w:val="24"/>
          <w:rtl/>
          <w:rPrChange w:id="225" w:author="user" w:date="2019-01-20T00:06:00Z">
            <w:rPr>
              <w:rtl/>
            </w:rPr>
          </w:rPrChange>
        </w:rPr>
        <w:t xml:space="preserve"> הטסטים שעבר (כולל </w:t>
      </w:r>
      <w:r w:rsidRPr="00C74070">
        <w:rPr>
          <w:rFonts w:hint="eastAsia"/>
          <w:sz w:val="24"/>
          <w:szCs w:val="24"/>
          <w:rtl/>
          <w:rPrChange w:id="226" w:author="user" w:date="2019-01-20T00:06:00Z">
            <w:rPr>
              <w:rFonts w:hint="eastAsia"/>
              <w:rtl/>
            </w:rPr>
          </w:rPrChange>
        </w:rPr>
        <w:t>מרכיבי</w:t>
      </w:r>
      <w:r w:rsidRPr="00C74070">
        <w:rPr>
          <w:sz w:val="24"/>
          <w:szCs w:val="24"/>
          <w:rtl/>
          <w:rPrChange w:id="227" w:author="user" w:date="2019-01-20T00:06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228" w:author="user" w:date="2019-01-20T00:06:00Z">
            <w:rPr>
              <w:rFonts w:hint="eastAsia"/>
              <w:rtl/>
            </w:rPr>
          </w:rPrChange>
        </w:rPr>
        <w:t>הציון</w:t>
      </w:r>
      <w:r w:rsidR="00A35007" w:rsidRPr="00C74070">
        <w:rPr>
          <w:sz w:val="24"/>
          <w:szCs w:val="24"/>
          <w:rtl/>
          <w:rPrChange w:id="229" w:author="user" w:date="2019-01-20T00:06:00Z">
            <w:rPr>
              <w:rtl/>
            </w:rPr>
          </w:rPrChange>
        </w:rPr>
        <w:t>)</w:t>
      </w:r>
    </w:p>
    <w:p w14:paraId="6934ADD7" w14:textId="77777777" w:rsidR="00A35007" w:rsidRPr="00C74070" w:rsidDel="00110175" w:rsidRDefault="00A35007">
      <w:pPr>
        <w:pStyle w:val="ListParagraph"/>
        <w:numPr>
          <w:ilvl w:val="0"/>
          <w:numId w:val="1"/>
        </w:numPr>
        <w:rPr>
          <w:del w:id="230" w:author="user" w:date="2019-01-19T23:52:00Z"/>
          <w:b/>
          <w:bCs/>
          <w:i/>
          <w:iCs/>
          <w:sz w:val="24"/>
          <w:szCs w:val="24"/>
          <w:rtl/>
          <w:rPrChange w:id="231" w:author="user" w:date="2019-01-20T00:06:00Z">
            <w:rPr>
              <w:del w:id="232" w:author="user" w:date="2019-01-19T23:52:00Z"/>
              <w:rtl/>
            </w:rPr>
          </w:rPrChange>
        </w:rPr>
        <w:pPrChange w:id="233" w:author="user" w:date="2019-01-19T23:52:00Z">
          <w:pPr>
            <w:pStyle w:val="ListParagraph"/>
            <w:numPr>
              <w:numId w:val="1"/>
            </w:numPr>
            <w:ind w:left="206" w:hanging="360"/>
          </w:pPr>
        </w:pPrChange>
      </w:pPr>
      <w:r w:rsidRPr="00C74070">
        <w:rPr>
          <w:rFonts w:hint="eastAsia"/>
          <w:sz w:val="24"/>
          <w:szCs w:val="24"/>
          <w:rtl/>
          <w:rPrChange w:id="234" w:author="user" w:date="2019-01-20T00:06:00Z">
            <w:rPr>
              <w:rFonts w:hint="eastAsia"/>
              <w:rtl/>
            </w:rPr>
          </w:rPrChange>
        </w:rPr>
        <w:t>לקבוע</w:t>
      </w:r>
      <w:r w:rsidRPr="00C74070">
        <w:rPr>
          <w:sz w:val="24"/>
          <w:szCs w:val="24"/>
          <w:rtl/>
          <w:rPrChange w:id="235" w:author="user" w:date="2019-01-20T00:06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236" w:author="user" w:date="2019-01-20T00:06:00Z">
            <w:rPr>
              <w:rFonts w:hint="eastAsia"/>
              <w:rtl/>
            </w:rPr>
          </w:rPrChange>
        </w:rPr>
        <w:t>לעצמו</w:t>
      </w:r>
      <w:r w:rsidRPr="00C74070">
        <w:rPr>
          <w:sz w:val="24"/>
          <w:szCs w:val="24"/>
          <w:rtl/>
          <w:rPrChange w:id="237" w:author="user" w:date="2019-01-20T00:06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238" w:author="user" w:date="2019-01-20T00:06:00Z">
            <w:rPr>
              <w:rFonts w:hint="eastAsia"/>
              <w:rtl/>
            </w:rPr>
          </w:rPrChange>
        </w:rPr>
        <w:t>טסט</w:t>
      </w:r>
      <w:r w:rsidRPr="00C74070">
        <w:rPr>
          <w:sz w:val="24"/>
          <w:szCs w:val="24"/>
          <w:rtl/>
          <w:rPrChange w:id="239" w:author="user" w:date="2019-01-20T00:06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240" w:author="user" w:date="2019-01-20T00:06:00Z">
            <w:rPr>
              <w:rFonts w:hint="eastAsia"/>
              <w:rtl/>
            </w:rPr>
          </w:rPrChange>
        </w:rPr>
        <w:t>חדש</w:t>
      </w:r>
    </w:p>
    <w:p w14:paraId="24FE1069" w14:textId="77777777" w:rsidR="00110175" w:rsidRPr="00C74070" w:rsidRDefault="00110175">
      <w:pPr>
        <w:pStyle w:val="ListParagraph"/>
        <w:numPr>
          <w:ilvl w:val="0"/>
          <w:numId w:val="1"/>
        </w:numPr>
        <w:rPr>
          <w:ins w:id="241" w:author="user" w:date="2019-01-19T23:52:00Z"/>
          <w:b/>
          <w:bCs/>
          <w:i/>
          <w:iCs/>
          <w:sz w:val="24"/>
          <w:szCs w:val="24"/>
          <w:rPrChange w:id="242" w:author="user" w:date="2019-01-20T00:06:00Z">
            <w:rPr>
              <w:ins w:id="243" w:author="user" w:date="2019-01-19T23:52:00Z"/>
              <w:b/>
              <w:bCs/>
              <w:i/>
              <w:iCs/>
            </w:rPr>
          </w:rPrChange>
        </w:rPr>
        <w:pPrChange w:id="244" w:author="user" w:date="2019-01-19T23:52:00Z">
          <w:pPr>
            <w:pStyle w:val="ListParagraph"/>
            <w:numPr>
              <w:numId w:val="1"/>
            </w:numPr>
            <w:ind w:left="206" w:hanging="360"/>
          </w:pPr>
        </w:pPrChange>
      </w:pPr>
    </w:p>
    <w:p w14:paraId="41C856EC" w14:textId="77777777" w:rsidR="00A35007" w:rsidRPr="00C74070" w:rsidRDefault="00A35007">
      <w:pPr>
        <w:pStyle w:val="ListParagraph"/>
        <w:ind w:left="206"/>
        <w:rPr>
          <w:b/>
          <w:bCs/>
          <w:i/>
          <w:iCs/>
          <w:sz w:val="24"/>
          <w:szCs w:val="24"/>
          <w:rtl/>
          <w:rPrChange w:id="245" w:author="user" w:date="2019-01-20T00:06:00Z">
            <w:rPr>
              <w:rtl/>
            </w:rPr>
          </w:rPrChange>
        </w:rPr>
        <w:pPrChange w:id="246" w:author="user" w:date="2019-01-19T23:52:00Z">
          <w:pPr/>
        </w:pPrChange>
      </w:pPr>
    </w:p>
    <w:p w14:paraId="3DBB8037" w14:textId="77777777" w:rsidR="00A35007" w:rsidRPr="00C74070" w:rsidRDefault="005150A2" w:rsidP="00A35007">
      <w:pPr>
        <w:rPr>
          <w:b/>
          <w:bCs/>
          <w:i/>
          <w:iCs/>
          <w:sz w:val="24"/>
          <w:szCs w:val="24"/>
          <w:rtl/>
          <w:rPrChange w:id="247" w:author="user" w:date="2019-01-20T00:06:00Z">
            <w:rPr>
              <w:b/>
              <w:bCs/>
              <w:i/>
              <w:iCs/>
              <w:rtl/>
            </w:rPr>
          </w:rPrChange>
        </w:rPr>
      </w:pPr>
      <w:r w:rsidRPr="00C74070">
        <w:rPr>
          <w:rFonts w:hint="eastAsia"/>
          <w:b/>
          <w:bCs/>
          <w:i/>
          <w:iCs/>
          <w:sz w:val="24"/>
          <w:szCs w:val="24"/>
          <w:rtl/>
          <w:rPrChange w:id="248" w:author="user" w:date="2019-01-20T00:06:00Z">
            <w:rPr>
              <w:rFonts w:hint="eastAsia"/>
              <w:b/>
              <w:bCs/>
              <w:i/>
              <w:iCs/>
              <w:rtl/>
            </w:rPr>
          </w:rPrChange>
        </w:rPr>
        <w:t>באפשרות</w:t>
      </w:r>
      <w:r w:rsidRPr="00C74070">
        <w:rPr>
          <w:b/>
          <w:bCs/>
          <w:i/>
          <w:iCs/>
          <w:sz w:val="24"/>
          <w:szCs w:val="24"/>
          <w:rtl/>
          <w:rPrChange w:id="249" w:author="user" w:date="2019-01-20T00:06:00Z">
            <w:rPr>
              <w:b/>
              <w:bCs/>
              <w:i/>
              <w:iCs/>
              <w:rtl/>
            </w:rPr>
          </w:rPrChange>
        </w:rPr>
        <w:t xml:space="preserve"> </w:t>
      </w:r>
      <w:r w:rsidR="00A35007" w:rsidRPr="00C74070">
        <w:rPr>
          <w:rFonts w:hint="eastAsia"/>
          <w:b/>
          <w:bCs/>
          <w:i/>
          <w:iCs/>
          <w:sz w:val="24"/>
          <w:szCs w:val="24"/>
          <w:rtl/>
          <w:rPrChange w:id="250" w:author="user" w:date="2019-01-20T00:06:00Z">
            <w:rPr>
              <w:rFonts w:hint="eastAsia"/>
              <w:b/>
              <w:bCs/>
              <w:i/>
              <w:iCs/>
              <w:rtl/>
            </w:rPr>
          </w:rPrChange>
        </w:rPr>
        <w:t>הטסטר</w:t>
      </w:r>
      <w:r w:rsidR="00A35007" w:rsidRPr="00C74070">
        <w:rPr>
          <w:b/>
          <w:bCs/>
          <w:i/>
          <w:iCs/>
          <w:sz w:val="24"/>
          <w:szCs w:val="24"/>
          <w:rtl/>
          <w:rPrChange w:id="251" w:author="user" w:date="2019-01-20T00:06:00Z">
            <w:rPr>
              <w:b/>
              <w:bCs/>
              <w:i/>
              <w:iCs/>
              <w:rtl/>
            </w:rPr>
          </w:rPrChange>
        </w:rPr>
        <w:t>:</w:t>
      </w:r>
    </w:p>
    <w:p w14:paraId="5D3287B5" w14:textId="77777777" w:rsidR="00A35007" w:rsidRPr="00C74070" w:rsidRDefault="005150A2" w:rsidP="00C108D1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rPrChange w:id="252" w:author="user" w:date="2019-01-20T00:06:00Z">
            <w:rPr>
              <w:i/>
              <w:iCs/>
            </w:rPr>
          </w:rPrChange>
        </w:rPr>
      </w:pPr>
      <w:r w:rsidRPr="00C74070">
        <w:rPr>
          <w:rFonts w:hint="eastAsia"/>
          <w:i/>
          <w:iCs/>
          <w:sz w:val="24"/>
          <w:szCs w:val="24"/>
          <w:rtl/>
          <w:rPrChange w:id="253" w:author="user" w:date="2019-01-20T00:06:00Z">
            <w:rPr>
              <w:rFonts w:hint="eastAsia"/>
              <w:i/>
              <w:iCs/>
              <w:rtl/>
            </w:rPr>
          </w:rPrChange>
        </w:rPr>
        <w:t>לצפות</w:t>
      </w:r>
      <w:r w:rsidR="00C108D1" w:rsidRPr="00C74070">
        <w:rPr>
          <w:i/>
          <w:iCs/>
          <w:sz w:val="24"/>
          <w:szCs w:val="24"/>
          <w:rtl/>
          <w:rPrChange w:id="254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i/>
          <w:iCs/>
          <w:sz w:val="24"/>
          <w:szCs w:val="24"/>
          <w:rtl/>
          <w:rPrChange w:id="255" w:author="user" w:date="2019-01-20T00:06:00Z">
            <w:rPr>
              <w:rFonts w:hint="eastAsia"/>
              <w:i/>
              <w:iCs/>
              <w:rtl/>
            </w:rPr>
          </w:rPrChange>
        </w:rPr>
        <w:t>ב</w:t>
      </w:r>
      <w:r w:rsidR="00C108D1" w:rsidRPr="00C74070">
        <w:rPr>
          <w:rFonts w:hint="eastAsia"/>
          <w:i/>
          <w:iCs/>
          <w:sz w:val="24"/>
          <w:szCs w:val="24"/>
          <w:rtl/>
          <w:rPrChange w:id="256" w:author="user" w:date="2019-01-20T00:06:00Z">
            <w:rPr>
              <w:rFonts w:hint="eastAsia"/>
              <w:i/>
              <w:iCs/>
              <w:rtl/>
            </w:rPr>
          </w:rPrChange>
        </w:rPr>
        <w:t>טסטים</w:t>
      </w:r>
      <w:r w:rsidR="00C108D1" w:rsidRPr="00C74070">
        <w:rPr>
          <w:i/>
          <w:iCs/>
          <w:sz w:val="24"/>
          <w:szCs w:val="24"/>
          <w:rtl/>
          <w:rPrChange w:id="257" w:author="user" w:date="2019-01-20T00:06:00Z">
            <w:rPr>
              <w:i/>
              <w:iCs/>
              <w:rtl/>
            </w:rPr>
          </w:rPrChange>
        </w:rPr>
        <w:t xml:space="preserve"> </w:t>
      </w:r>
      <w:r w:rsidR="00C108D1" w:rsidRPr="00C74070">
        <w:rPr>
          <w:rFonts w:hint="eastAsia"/>
          <w:i/>
          <w:iCs/>
          <w:sz w:val="24"/>
          <w:szCs w:val="24"/>
          <w:rtl/>
          <w:rPrChange w:id="258" w:author="user" w:date="2019-01-20T00:06:00Z">
            <w:rPr>
              <w:rFonts w:hint="eastAsia"/>
              <w:i/>
              <w:iCs/>
              <w:rtl/>
            </w:rPr>
          </w:rPrChange>
        </w:rPr>
        <w:t>שעליו</w:t>
      </w:r>
      <w:r w:rsidR="00C108D1" w:rsidRPr="00C74070">
        <w:rPr>
          <w:i/>
          <w:iCs/>
          <w:sz w:val="24"/>
          <w:szCs w:val="24"/>
          <w:rtl/>
          <w:rPrChange w:id="259" w:author="user" w:date="2019-01-20T00:06:00Z">
            <w:rPr>
              <w:i/>
              <w:iCs/>
              <w:rtl/>
            </w:rPr>
          </w:rPrChange>
        </w:rPr>
        <w:t xml:space="preserve"> </w:t>
      </w:r>
      <w:r w:rsidR="00C108D1" w:rsidRPr="00C74070">
        <w:rPr>
          <w:rFonts w:hint="eastAsia"/>
          <w:i/>
          <w:iCs/>
          <w:sz w:val="24"/>
          <w:szCs w:val="24"/>
          <w:rtl/>
          <w:rPrChange w:id="260" w:author="user" w:date="2019-01-20T00:06:00Z">
            <w:rPr>
              <w:rFonts w:hint="eastAsia"/>
              <w:i/>
              <w:iCs/>
              <w:rtl/>
            </w:rPr>
          </w:rPrChange>
        </w:rPr>
        <w:t>לבצע</w:t>
      </w:r>
    </w:p>
    <w:p w14:paraId="768D20C3" w14:textId="77777777" w:rsidR="00C108D1" w:rsidRPr="00C74070" w:rsidRDefault="005150A2" w:rsidP="00C108D1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rPrChange w:id="261" w:author="user" w:date="2019-01-20T00:06:00Z">
            <w:rPr>
              <w:i/>
              <w:iCs/>
            </w:rPr>
          </w:rPrChange>
        </w:rPr>
      </w:pPr>
      <w:r w:rsidRPr="00C74070">
        <w:rPr>
          <w:rFonts w:hint="eastAsia"/>
          <w:i/>
          <w:iCs/>
          <w:sz w:val="24"/>
          <w:szCs w:val="24"/>
          <w:rtl/>
          <w:rPrChange w:id="262" w:author="user" w:date="2019-01-20T00:06:00Z">
            <w:rPr>
              <w:rFonts w:hint="eastAsia"/>
              <w:i/>
              <w:iCs/>
              <w:rtl/>
            </w:rPr>
          </w:rPrChange>
        </w:rPr>
        <w:t>לצפות</w:t>
      </w:r>
      <w:r w:rsidR="00C108D1" w:rsidRPr="00C74070">
        <w:rPr>
          <w:i/>
          <w:iCs/>
          <w:sz w:val="24"/>
          <w:szCs w:val="24"/>
          <w:rtl/>
          <w:rPrChange w:id="263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i/>
          <w:iCs/>
          <w:sz w:val="24"/>
          <w:szCs w:val="24"/>
          <w:rtl/>
          <w:rPrChange w:id="264" w:author="user" w:date="2019-01-20T00:06:00Z">
            <w:rPr>
              <w:rFonts w:hint="eastAsia"/>
              <w:i/>
              <w:iCs/>
              <w:rtl/>
            </w:rPr>
          </w:rPrChange>
        </w:rPr>
        <w:t>ב</w:t>
      </w:r>
      <w:r w:rsidR="00C108D1" w:rsidRPr="00C74070">
        <w:rPr>
          <w:rFonts w:hint="eastAsia"/>
          <w:i/>
          <w:iCs/>
          <w:sz w:val="24"/>
          <w:szCs w:val="24"/>
          <w:rtl/>
          <w:rPrChange w:id="265" w:author="user" w:date="2019-01-20T00:06:00Z">
            <w:rPr>
              <w:rFonts w:hint="eastAsia"/>
              <w:i/>
              <w:iCs/>
              <w:rtl/>
            </w:rPr>
          </w:rPrChange>
        </w:rPr>
        <w:t>טסטים</w:t>
      </w:r>
      <w:r w:rsidR="00C108D1" w:rsidRPr="00C74070">
        <w:rPr>
          <w:i/>
          <w:iCs/>
          <w:sz w:val="24"/>
          <w:szCs w:val="24"/>
          <w:rtl/>
          <w:rPrChange w:id="266" w:author="user" w:date="2019-01-20T00:06:00Z">
            <w:rPr>
              <w:i/>
              <w:iCs/>
              <w:rtl/>
            </w:rPr>
          </w:rPrChange>
        </w:rPr>
        <w:t xml:space="preserve"> </w:t>
      </w:r>
      <w:r w:rsidR="00C108D1" w:rsidRPr="00C74070">
        <w:rPr>
          <w:rFonts w:hint="eastAsia"/>
          <w:i/>
          <w:iCs/>
          <w:sz w:val="24"/>
          <w:szCs w:val="24"/>
          <w:rtl/>
          <w:rPrChange w:id="267" w:author="user" w:date="2019-01-20T00:06:00Z">
            <w:rPr>
              <w:rFonts w:hint="eastAsia"/>
              <w:i/>
              <w:iCs/>
              <w:rtl/>
            </w:rPr>
          </w:rPrChange>
        </w:rPr>
        <w:t>שבוצעו</w:t>
      </w:r>
      <w:r w:rsidR="00C108D1" w:rsidRPr="00C74070">
        <w:rPr>
          <w:i/>
          <w:iCs/>
          <w:sz w:val="24"/>
          <w:szCs w:val="24"/>
          <w:rtl/>
          <w:rPrChange w:id="268" w:author="user" w:date="2019-01-20T00:06:00Z">
            <w:rPr>
              <w:i/>
              <w:iCs/>
              <w:rtl/>
            </w:rPr>
          </w:rPrChange>
        </w:rPr>
        <w:t xml:space="preserve"> </w:t>
      </w:r>
      <w:r w:rsidR="00C108D1" w:rsidRPr="00C74070">
        <w:rPr>
          <w:rFonts w:hint="eastAsia"/>
          <w:i/>
          <w:iCs/>
          <w:sz w:val="24"/>
          <w:szCs w:val="24"/>
          <w:rtl/>
          <w:rPrChange w:id="269" w:author="user" w:date="2019-01-20T00:06:00Z">
            <w:rPr>
              <w:rFonts w:hint="eastAsia"/>
              <w:i/>
              <w:iCs/>
              <w:rtl/>
            </w:rPr>
          </w:rPrChange>
        </w:rPr>
        <w:t>כבר</w:t>
      </w:r>
      <w:r w:rsidR="00C108D1" w:rsidRPr="00C74070">
        <w:rPr>
          <w:i/>
          <w:iCs/>
          <w:sz w:val="24"/>
          <w:szCs w:val="24"/>
          <w:rtl/>
          <w:rPrChange w:id="270" w:author="user" w:date="2019-01-20T00:06:00Z">
            <w:rPr>
              <w:i/>
              <w:iCs/>
              <w:rtl/>
            </w:rPr>
          </w:rPrChange>
        </w:rPr>
        <w:t xml:space="preserve"> </w:t>
      </w:r>
      <w:r w:rsidR="00C108D1" w:rsidRPr="00C74070">
        <w:rPr>
          <w:rFonts w:hint="eastAsia"/>
          <w:i/>
          <w:iCs/>
          <w:sz w:val="24"/>
          <w:szCs w:val="24"/>
          <w:rtl/>
          <w:rPrChange w:id="271" w:author="user" w:date="2019-01-20T00:06:00Z">
            <w:rPr>
              <w:rFonts w:hint="eastAsia"/>
              <w:i/>
              <w:iCs/>
              <w:rtl/>
            </w:rPr>
          </w:rPrChange>
        </w:rPr>
        <w:t>על</w:t>
      </w:r>
      <w:r w:rsidR="00C108D1" w:rsidRPr="00C74070">
        <w:rPr>
          <w:i/>
          <w:iCs/>
          <w:sz w:val="24"/>
          <w:szCs w:val="24"/>
          <w:rtl/>
          <w:rPrChange w:id="272" w:author="user" w:date="2019-01-20T00:06:00Z">
            <w:rPr>
              <w:i/>
              <w:iCs/>
              <w:rtl/>
            </w:rPr>
          </w:rPrChange>
        </w:rPr>
        <w:t xml:space="preserve"> </w:t>
      </w:r>
      <w:r w:rsidR="00C108D1" w:rsidRPr="00C74070">
        <w:rPr>
          <w:rFonts w:hint="eastAsia"/>
          <w:i/>
          <w:iCs/>
          <w:sz w:val="24"/>
          <w:szCs w:val="24"/>
          <w:rtl/>
          <w:rPrChange w:id="273" w:author="user" w:date="2019-01-20T00:06:00Z">
            <w:rPr>
              <w:rFonts w:hint="eastAsia"/>
              <w:i/>
              <w:iCs/>
              <w:rtl/>
            </w:rPr>
          </w:rPrChange>
        </w:rPr>
        <w:t>ידו</w:t>
      </w:r>
    </w:p>
    <w:p w14:paraId="1F2EDC44" w14:textId="77777777" w:rsidR="00C108D1" w:rsidRPr="00C74070" w:rsidRDefault="00C108D1" w:rsidP="00C108D1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rPrChange w:id="274" w:author="user" w:date="2019-01-20T00:06:00Z">
            <w:rPr>
              <w:i/>
              <w:iCs/>
            </w:rPr>
          </w:rPrChange>
        </w:rPr>
      </w:pPr>
      <w:r w:rsidRPr="00C74070">
        <w:rPr>
          <w:rFonts w:hint="eastAsia"/>
          <w:i/>
          <w:iCs/>
          <w:sz w:val="24"/>
          <w:szCs w:val="24"/>
          <w:rtl/>
          <w:rPrChange w:id="275" w:author="user" w:date="2019-01-20T00:06:00Z">
            <w:rPr>
              <w:rFonts w:hint="eastAsia"/>
              <w:i/>
              <w:iCs/>
              <w:rtl/>
            </w:rPr>
          </w:rPrChange>
        </w:rPr>
        <w:t>לעדכן</w:t>
      </w:r>
      <w:r w:rsidRPr="00C74070">
        <w:rPr>
          <w:i/>
          <w:iCs/>
          <w:sz w:val="24"/>
          <w:szCs w:val="24"/>
          <w:rtl/>
          <w:rPrChange w:id="276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i/>
          <w:iCs/>
          <w:sz w:val="24"/>
          <w:szCs w:val="24"/>
          <w:rtl/>
          <w:rPrChange w:id="277" w:author="user" w:date="2019-01-20T00:06:00Z">
            <w:rPr>
              <w:rFonts w:hint="eastAsia"/>
              <w:i/>
              <w:iCs/>
              <w:rtl/>
            </w:rPr>
          </w:rPrChange>
        </w:rPr>
        <w:t>את</w:t>
      </w:r>
      <w:r w:rsidRPr="00C74070">
        <w:rPr>
          <w:i/>
          <w:iCs/>
          <w:sz w:val="24"/>
          <w:szCs w:val="24"/>
          <w:rtl/>
          <w:rPrChange w:id="278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i/>
          <w:iCs/>
          <w:sz w:val="24"/>
          <w:szCs w:val="24"/>
          <w:rtl/>
          <w:rPrChange w:id="279" w:author="user" w:date="2019-01-20T00:06:00Z">
            <w:rPr>
              <w:rFonts w:hint="eastAsia"/>
              <w:i/>
              <w:iCs/>
              <w:rtl/>
            </w:rPr>
          </w:rPrChange>
        </w:rPr>
        <w:t>מצב</w:t>
      </w:r>
      <w:r w:rsidRPr="00C74070">
        <w:rPr>
          <w:i/>
          <w:iCs/>
          <w:sz w:val="24"/>
          <w:szCs w:val="24"/>
          <w:rtl/>
          <w:rPrChange w:id="280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i/>
          <w:iCs/>
          <w:sz w:val="24"/>
          <w:szCs w:val="24"/>
          <w:rtl/>
          <w:rPrChange w:id="281" w:author="user" w:date="2019-01-20T00:06:00Z">
            <w:rPr>
              <w:rFonts w:hint="eastAsia"/>
              <w:i/>
              <w:iCs/>
              <w:rtl/>
            </w:rPr>
          </w:rPrChange>
        </w:rPr>
        <w:t>הטסט</w:t>
      </w:r>
      <w:r w:rsidRPr="00C74070">
        <w:rPr>
          <w:i/>
          <w:iCs/>
          <w:sz w:val="24"/>
          <w:szCs w:val="24"/>
          <w:rtl/>
          <w:rPrChange w:id="282" w:author="user" w:date="2019-01-20T00:06:00Z">
            <w:rPr>
              <w:i/>
              <w:iCs/>
              <w:rtl/>
            </w:rPr>
          </w:rPrChange>
        </w:rPr>
        <w:t xml:space="preserve"> (עבר</w:t>
      </w:r>
      <w:r w:rsidRPr="00C74070">
        <w:rPr>
          <w:i/>
          <w:iCs/>
          <w:sz w:val="24"/>
          <w:szCs w:val="24"/>
          <w:rPrChange w:id="283" w:author="user" w:date="2019-01-20T00:06:00Z">
            <w:rPr>
              <w:i/>
              <w:iCs/>
            </w:rPr>
          </w:rPrChange>
        </w:rPr>
        <w:t>/</w:t>
      </w:r>
      <w:r w:rsidRPr="00C74070">
        <w:rPr>
          <w:rFonts w:hint="eastAsia"/>
          <w:i/>
          <w:iCs/>
          <w:sz w:val="24"/>
          <w:szCs w:val="24"/>
          <w:rtl/>
          <w:rPrChange w:id="284" w:author="user" w:date="2019-01-20T00:06:00Z">
            <w:rPr>
              <w:rFonts w:hint="eastAsia"/>
              <w:i/>
              <w:iCs/>
              <w:rtl/>
            </w:rPr>
          </w:rPrChange>
        </w:rPr>
        <w:t>לא</w:t>
      </w:r>
      <w:r w:rsidRPr="00C74070">
        <w:rPr>
          <w:i/>
          <w:iCs/>
          <w:sz w:val="24"/>
          <w:szCs w:val="24"/>
          <w:rtl/>
          <w:rPrChange w:id="285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i/>
          <w:iCs/>
          <w:sz w:val="24"/>
          <w:szCs w:val="24"/>
          <w:rtl/>
          <w:rPrChange w:id="286" w:author="user" w:date="2019-01-20T00:06:00Z">
            <w:rPr>
              <w:rFonts w:hint="eastAsia"/>
              <w:i/>
              <w:iCs/>
              <w:rtl/>
            </w:rPr>
          </w:rPrChange>
        </w:rPr>
        <w:t>עבר</w:t>
      </w:r>
      <w:r w:rsidRPr="00C74070">
        <w:rPr>
          <w:i/>
          <w:iCs/>
          <w:sz w:val="24"/>
          <w:szCs w:val="24"/>
          <w:rtl/>
          <w:rPrChange w:id="287" w:author="user" w:date="2019-01-20T00:06:00Z">
            <w:rPr>
              <w:i/>
              <w:iCs/>
              <w:rtl/>
            </w:rPr>
          </w:rPrChange>
        </w:rPr>
        <w:t>)</w:t>
      </w:r>
    </w:p>
    <w:p w14:paraId="63C4E741" w14:textId="77777777" w:rsidR="00C108D1" w:rsidRPr="00C74070" w:rsidRDefault="00C108D1" w:rsidP="00C108D1">
      <w:pPr>
        <w:pStyle w:val="ListParagraph"/>
        <w:ind w:left="206"/>
        <w:rPr>
          <w:i/>
          <w:iCs/>
          <w:sz w:val="24"/>
          <w:szCs w:val="24"/>
          <w:rtl/>
          <w:rPrChange w:id="288" w:author="user" w:date="2019-01-20T00:06:00Z">
            <w:rPr>
              <w:i/>
              <w:iCs/>
              <w:rtl/>
            </w:rPr>
          </w:rPrChange>
        </w:rPr>
      </w:pPr>
    </w:p>
    <w:p w14:paraId="13E89E8E" w14:textId="77777777" w:rsidR="00C108D1" w:rsidRPr="00C74070" w:rsidRDefault="00C108D1">
      <w:pPr>
        <w:rPr>
          <w:b/>
          <w:bCs/>
          <w:i/>
          <w:iCs/>
          <w:sz w:val="24"/>
          <w:szCs w:val="24"/>
          <w:rtl/>
          <w:rPrChange w:id="289" w:author="user" w:date="2019-01-20T00:06:00Z">
            <w:rPr>
              <w:i/>
              <w:iCs/>
              <w:rtl/>
            </w:rPr>
          </w:rPrChange>
        </w:rPr>
        <w:pPrChange w:id="290" w:author="user" w:date="2019-01-19T23:52:00Z">
          <w:pPr>
            <w:pStyle w:val="ListParagraph"/>
            <w:ind w:left="206"/>
          </w:pPr>
        </w:pPrChange>
      </w:pPr>
      <w:r w:rsidRPr="00C74070">
        <w:rPr>
          <w:rFonts w:hint="eastAsia"/>
          <w:b/>
          <w:bCs/>
          <w:i/>
          <w:iCs/>
          <w:sz w:val="24"/>
          <w:szCs w:val="24"/>
          <w:rtl/>
          <w:rPrChange w:id="291" w:author="user" w:date="2019-01-20T00:06:00Z">
            <w:rPr>
              <w:rFonts w:hint="eastAsia"/>
              <w:b/>
              <w:bCs/>
              <w:i/>
              <w:iCs/>
              <w:rtl/>
            </w:rPr>
          </w:rPrChange>
        </w:rPr>
        <w:t>באפשרות</w:t>
      </w:r>
      <w:r w:rsidRPr="00C74070">
        <w:rPr>
          <w:b/>
          <w:bCs/>
          <w:i/>
          <w:iCs/>
          <w:sz w:val="24"/>
          <w:szCs w:val="24"/>
          <w:rtl/>
          <w:rPrChange w:id="292" w:author="user" w:date="2019-01-20T00:06:00Z">
            <w:rPr>
              <w:b/>
              <w:bCs/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b/>
          <w:bCs/>
          <w:i/>
          <w:iCs/>
          <w:sz w:val="24"/>
          <w:szCs w:val="24"/>
          <w:rtl/>
          <w:rPrChange w:id="293" w:author="user" w:date="2019-01-20T00:06:00Z">
            <w:rPr>
              <w:rFonts w:hint="eastAsia"/>
              <w:b/>
              <w:bCs/>
              <w:i/>
              <w:iCs/>
              <w:rtl/>
            </w:rPr>
          </w:rPrChange>
        </w:rPr>
        <w:t>המנהל</w:t>
      </w:r>
      <w:r w:rsidRPr="00C74070">
        <w:rPr>
          <w:b/>
          <w:bCs/>
          <w:i/>
          <w:iCs/>
          <w:sz w:val="24"/>
          <w:szCs w:val="24"/>
          <w:rtl/>
          <w:rPrChange w:id="294" w:author="user" w:date="2019-01-20T00:06:00Z">
            <w:rPr>
              <w:i/>
              <w:iCs/>
              <w:rtl/>
            </w:rPr>
          </w:rPrChange>
        </w:rPr>
        <w:t>:</w:t>
      </w:r>
    </w:p>
    <w:p w14:paraId="5E175D50" w14:textId="77777777" w:rsidR="00C108D1" w:rsidRPr="00C74070" w:rsidRDefault="00C108D1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295" w:author="user" w:date="2019-01-20T00:06:00Z">
            <w:rPr>
              <w:i/>
              <w:iCs/>
            </w:rPr>
          </w:rPrChange>
        </w:rPr>
      </w:pPr>
      <w:r w:rsidRPr="00C74070">
        <w:rPr>
          <w:rFonts w:hint="eastAsia"/>
          <w:sz w:val="24"/>
          <w:szCs w:val="24"/>
          <w:rtl/>
          <w:rPrChange w:id="296" w:author="user" w:date="2019-01-20T00:06:00Z">
            <w:rPr>
              <w:rFonts w:hint="eastAsia"/>
              <w:rtl/>
            </w:rPr>
          </w:rPrChange>
        </w:rPr>
        <w:t>לצפות</w:t>
      </w:r>
      <w:r w:rsidRPr="00C74070">
        <w:rPr>
          <w:sz w:val="24"/>
          <w:szCs w:val="24"/>
          <w:rtl/>
          <w:rPrChange w:id="297" w:author="user" w:date="2019-01-20T00:06:00Z">
            <w:rPr>
              <w:rtl/>
            </w:rPr>
          </w:rPrChange>
        </w:rPr>
        <w:t xml:space="preserve">, </w:t>
      </w:r>
      <w:r w:rsidRPr="00C74070">
        <w:rPr>
          <w:rFonts w:hint="eastAsia"/>
          <w:sz w:val="24"/>
          <w:szCs w:val="24"/>
          <w:rtl/>
          <w:rPrChange w:id="298" w:author="user" w:date="2019-01-20T00:06:00Z">
            <w:rPr>
              <w:rFonts w:hint="eastAsia"/>
              <w:rtl/>
            </w:rPr>
          </w:rPrChange>
        </w:rPr>
        <w:t>להוסיף</w:t>
      </w:r>
      <w:r w:rsidRPr="00C74070">
        <w:rPr>
          <w:sz w:val="24"/>
          <w:szCs w:val="24"/>
          <w:rtl/>
          <w:rPrChange w:id="299" w:author="user" w:date="2019-01-20T00:06:00Z">
            <w:rPr>
              <w:rtl/>
            </w:rPr>
          </w:rPrChange>
        </w:rPr>
        <w:t xml:space="preserve">, </w:t>
      </w:r>
      <w:r w:rsidRPr="00C74070">
        <w:rPr>
          <w:rFonts w:hint="eastAsia"/>
          <w:sz w:val="24"/>
          <w:szCs w:val="24"/>
          <w:rtl/>
          <w:rPrChange w:id="300" w:author="user" w:date="2019-01-20T00:06:00Z">
            <w:rPr>
              <w:rFonts w:hint="eastAsia"/>
              <w:rtl/>
            </w:rPr>
          </w:rPrChange>
        </w:rPr>
        <w:t>לעדכן</w:t>
      </w:r>
      <w:r w:rsidRPr="00C74070">
        <w:rPr>
          <w:sz w:val="24"/>
          <w:szCs w:val="24"/>
          <w:rtl/>
          <w:rPrChange w:id="301" w:author="user" w:date="2019-01-20T00:06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02" w:author="user" w:date="2019-01-20T00:06:00Z">
            <w:rPr>
              <w:rFonts w:hint="eastAsia"/>
              <w:rtl/>
            </w:rPr>
          </w:rPrChange>
        </w:rPr>
        <w:t>ולמחוק</w:t>
      </w:r>
      <w:r w:rsidRPr="00C74070">
        <w:rPr>
          <w:sz w:val="24"/>
          <w:szCs w:val="24"/>
          <w:rtl/>
          <w:rPrChange w:id="303" w:author="user" w:date="2019-01-20T00:06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04" w:author="user" w:date="2019-01-20T00:06:00Z">
            <w:rPr>
              <w:rFonts w:hint="eastAsia"/>
              <w:rtl/>
            </w:rPr>
          </w:rPrChange>
        </w:rPr>
        <w:t>טסטרים</w:t>
      </w:r>
    </w:p>
    <w:p w14:paraId="4163BAF3" w14:textId="77777777" w:rsidR="00C108D1" w:rsidRPr="00C74070" w:rsidRDefault="00C108D1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305" w:author="user" w:date="2019-01-20T00:06:00Z">
            <w:rPr>
              <w:i/>
              <w:iCs/>
            </w:rPr>
          </w:rPrChange>
        </w:rPr>
      </w:pPr>
      <w:r w:rsidRPr="00C74070">
        <w:rPr>
          <w:rFonts w:hint="eastAsia"/>
          <w:sz w:val="24"/>
          <w:szCs w:val="24"/>
          <w:rtl/>
          <w:rPrChange w:id="306" w:author="user" w:date="2019-01-20T00:06:00Z">
            <w:rPr>
              <w:rFonts w:hint="eastAsia"/>
              <w:rtl/>
            </w:rPr>
          </w:rPrChange>
        </w:rPr>
        <w:t>לצפות</w:t>
      </w:r>
      <w:r w:rsidRPr="00C74070">
        <w:rPr>
          <w:sz w:val="24"/>
          <w:szCs w:val="24"/>
          <w:rtl/>
          <w:rPrChange w:id="307" w:author="user" w:date="2019-01-20T00:06:00Z">
            <w:rPr>
              <w:rtl/>
            </w:rPr>
          </w:rPrChange>
        </w:rPr>
        <w:t xml:space="preserve">, להוסיף, לעדכן ולמחוק </w:t>
      </w:r>
      <w:r w:rsidRPr="00C74070">
        <w:rPr>
          <w:rFonts w:hint="eastAsia"/>
          <w:sz w:val="24"/>
          <w:szCs w:val="24"/>
          <w:rtl/>
          <w:rPrChange w:id="308" w:author="user" w:date="2019-01-20T00:06:00Z">
            <w:rPr>
              <w:rFonts w:hint="eastAsia"/>
              <w:i/>
              <w:iCs/>
              <w:rtl/>
            </w:rPr>
          </w:rPrChange>
        </w:rPr>
        <w:t>תלמידים</w:t>
      </w:r>
    </w:p>
    <w:p w14:paraId="2A07E3E8" w14:textId="77777777" w:rsidR="00C108D1" w:rsidRPr="00C74070" w:rsidRDefault="00C108D1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309" w:author="user" w:date="2019-01-20T00:06:00Z">
            <w:rPr>
              <w:i/>
              <w:iCs/>
            </w:rPr>
          </w:rPrChange>
        </w:rPr>
      </w:pPr>
      <w:r w:rsidRPr="00C74070">
        <w:rPr>
          <w:rFonts w:hint="eastAsia"/>
          <w:sz w:val="24"/>
          <w:szCs w:val="24"/>
          <w:rtl/>
          <w:rPrChange w:id="310" w:author="user" w:date="2019-01-20T00:06:00Z">
            <w:rPr>
              <w:rFonts w:hint="eastAsia"/>
              <w:i/>
              <w:iCs/>
              <w:rtl/>
            </w:rPr>
          </w:rPrChange>
        </w:rPr>
        <w:t>לצפות</w:t>
      </w:r>
      <w:r w:rsidRPr="00C74070">
        <w:rPr>
          <w:sz w:val="24"/>
          <w:szCs w:val="24"/>
          <w:rtl/>
          <w:rPrChange w:id="311" w:author="user" w:date="2019-01-20T00:06:00Z">
            <w:rPr>
              <w:i/>
              <w:iCs/>
              <w:rtl/>
            </w:rPr>
          </w:rPrChange>
        </w:rPr>
        <w:t xml:space="preserve">, </w:t>
      </w:r>
      <w:r w:rsidRPr="00C74070">
        <w:rPr>
          <w:rFonts w:hint="eastAsia"/>
          <w:sz w:val="24"/>
          <w:szCs w:val="24"/>
          <w:rtl/>
          <w:rPrChange w:id="312" w:author="user" w:date="2019-01-20T00:06:00Z">
            <w:rPr>
              <w:rFonts w:hint="eastAsia"/>
              <w:i/>
              <w:iCs/>
              <w:rtl/>
            </w:rPr>
          </w:rPrChange>
        </w:rPr>
        <w:t>להוסיף</w:t>
      </w:r>
      <w:r w:rsidRPr="00C74070">
        <w:rPr>
          <w:sz w:val="24"/>
          <w:szCs w:val="24"/>
          <w:rtl/>
          <w:rPrChange w:id="313" w:author="user" w:date="2019-01-20T00:06:00Z">
            <w:rPr>
              <w:i/>
              <w:iCs/>
              <w:rtl/>
            </w:rPr>
          </w:rPrChange>
        </w:rPr>
        <w:t xml:space="preserve">, </w:t>
      </w:r>
      <w:r w:rsidRPr="00C74070">
        <w:rPr>
          <w:rFonts w:hint="eastAsia"/>
          <w:sz w:val="24"/>
          <w:szCs w:val="24"/>
          <w:rtl/>
          <w:rPrChange w:id="314" w:author="user" w:date="2019-01-20T00:06:00Z">
            <w:rPr>
              <w:rFonts w:hint="eastAsia"/>
              <w:i/>
              <w:iCs/>
              <w:rtl/>
            </w:rPr>
          </w:rPrChange>
        </w:rPr>
        <w:t>לעדכן</w:t>
      </w:r>
      <w:r w:rsidRPr="00C74070">
        <w:rPr>
          <w:sz w:val="24"/>
          <w:szCs w:val="24"/>
          <w:rtl/>
          <w:rPrChange w:id="315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16" w:author="user" w:date="2019-01-20T00:06:00Z">
            <w:rPr>
              <w:rFonts w:hint="eastAsia"/>
              <w:i/>
              <w:iCs/>
              <w:rtl/>
            </w:rPr>
          </w:rPrChange>
        </w:rPr>
        <w:t>ולמחוק</w:t>
      </w:r>
      <w:r w:rsidRPr="00C74070">
        <w:rPr>
          <w:sz w:val="24"/>
          <w:szCs w:val="24"/>
          <w:rtl/>
          <w:rPrChange w:id="317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18" w:author="user" w:date="2019-01-20T00:06:00Z">
            <w:rPr>
              <w:rFonts w:hint="eastAsia"/>
              <w:i/>
              <w:iCs/>
              <w:rtl/>
            </w:rPr>
          </w:rPrChange>
        </w:rPr>
        <w:t>את</w:t>
      </w:r>
      <w:r w:rsidRPr="00C74070">
        <w:rPr>
          <w:sz w:val="24"/>
          <w:szCs w:val="24"/>
          <w:rtl/>
          <w:rPrChange w:id="319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20" w:author="user" w:date="2019-01-20T00:06:00Z">
            <w:rPr>
              <w:rFonts w:hint="eastAsia"/>
              <w:i/>
              <w:iCs/>
              <w:rtl/>
            </w:rPr>
          </w:rPrChange>
        </w:rPr>
        <w:t>כל</w:t>
      </w:r>
      <w:r w:rsidRPr="00C74070">
        <w:rPr>
          <w:sz w:val="24"/>
          <w:szCs w:val="24"/>
          <w:rtl/>
          <w:rPrChange w:id="321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22" w:author="user" w:date="2019-01-20T00:06:00Z">
            <w:rPr>
              <w:rFonts w:hint="eastAsia"/>
              <w:i/>
              <w:iCs/>
              <w:rtl/>
            </w:rPr>
          </w:rPrChange>
        </w:rPr>
        <w:t>הטסטים</w:t>
      </w:r>
      <w:r w:rsidRPr="00C74070">
        <w:rPr>
          <w:sz w:val="24"/>
          <w:szCs w:val="24"/>
          <w:rtl/>
          <w:rPrChange w:id="323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24" w:author="user" w:date="2019-01-20T00:06:00Z">
            <w:rPr>
              <w:rFonts w:hint="eastAsia"/>
              <w:i/>
              <w:iCs/>
              <w:rtl/>
            </w:rPr>
          </w:rPrChange>
        </w:rPr>
        <w:t>שבוצעו</w:t>
      </w:r>
      <w:r w:rsidRPr="00C74070">
        <w:rPr>
          <w:sz w:val="24"/>
          <w:szCs w:val="24"/>
          <w:rPrChange w:id="325" w:author="user" w:date="2019-01-20T00:06:00Z">
            <w:rPr>
              <w:i/>
              <w:iCs/>
            </w:rPr>
          </w:rPrChange>
        </w:rPr>
        <w:t>/</w:t>
      </w:r>
      <w:r w:rsidRPr="00C74070">
        <w:rPr>
          <w:sz w:val="24"/>
          <w:szCs w:val="24"/>
          <w:rtl/>
          <w:rPrChange w:id="326" w:author="user" w:date="2019-01-20T00:06:00Z">
            <w:rPr>
              <w:i/>
              <w:iCs/>
              <w:rtl/>
            </w:rPr>
          </w:rPrChange>
        </w:rPr>
        <w:t xml:space="preserve"> לא בוצעו , עברו</w:t>
      </w:r>
      <w:r w:rsidRPr="00C74070">
        <w:rPr>
          <w:sz w:val="24"/>
          <w:szCs w:val="24"/>
          <w:rPrChange w:id="327" w:author="user" w:date="2019-01-20T00:06:00Z">
            <w:rPr>
              <w:i/>
              <w:iCs/>
            </w:rPr>
          </w:rPrChange>
        </w:rPr>
        <w:t>/</w:t>
      </w:r>
      <w:r w:rsidRPr="00C74070">
        <w:rPr>
          <w:sz w:val="24"/>
          <w:szCs w:val="24"/>
          <w:rtl/>
          <w:rPrChange w:id="328" w:author="user" w:date="2019-01-20T00:06:00Z">
            <w:rPr>
              <w:i/>
              <w:iCs/>
              <w:rtl/>
            </w:rPr>
          </w:rPrChange>
        </w:rPr>
        <w:t xml:space="preserve"> לא עברו</w:t>
      </w:r>
    </w:p>
    <w:p w14:paraId="0BBEF6C7" w14:textId="77777777" w:rsidR="00C108D1" w:rsidRPr="00C74070" w:rsidRDefault="00C108D1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329" w:author="user" w:date="2019-01-20T00:06:00Z">
            <w:rPr>
              <w:i/>
              <w:iCs/>
            </w:rPr>
          </w:rPrChange>
        </w:rPr>
      </w:pPr>
      <w:r w:rsidRPr="00C74070">
        <w:rPr>
          <w:rFonts w:hint="eastAsia"/>
          <w:sz w:val="24"/>
          <w:szCs w:val="24"/>
          <w:rtl/>
          <w:rPrChange w:id="330" w:author="user" w:date="2019-01-20T00:06:00Z">
            <w:rPr>
              <w:rFonts w:hint="eastAsia"/>
              <w:i/>
              <w:iCs/>
              <w:rtl/>
            </w:rPr>
          </w:rPrChange>
        </w:rPr>
        <w:t>ל</w:t>
      </w:r>
      <w:r w:rsidRPr="00C74070">
        <w:rPr>
          <w:rFonts w:hint="eastAsia"/>
          <w:sz w:val="24"/>
          <w:szCs w:val="24"/>
          <w:rtl/>
          <w:rPrChange w:id="331" w:author="user" w:date="2019-01-20T00:06:00Z">
            <w:rPr>
              <w:rFonts w:hint="eastAsia"/>
              <w:rtl/>
            </w:rPr>
          </w:rPrChange>
        </w:rPr>
        <w:t>ייצא</w:t>
      </w:r>
      <w:r w:rsidRPr="00C74070">
        <w:rPr>
          <w:sz w:val="24"/>
          <w:szCs w:val="24"/>
          <w:rtl/>
          <w:rPrChange w:id="332" w:author="user" w:date="2019-01-20T00:06:00Z">
            <w:rPr>
              <w:rtl/>
            </w:rPr>
          </w:rPrChange>
        </w:rPr>
        <w:t xml:space="preserve"> את רשימת התלמידים לקובץ </w:t>
      </w:r>
      <w:r w:rsidR="001B4FFA" w:rsidRPr="00C74070">
        <w:rPr>
          <w:sz w:val="24"/>
          <w:szCs w:val="24"/>
          <w:rPrChange w:id="333" w:author="user" w:date="2019-01-20T00:06:00Z">
            <w:rPr/>
          </w:rPrChange>
        </w:rPr>
        <w:t>EXCEL</w:t>
      </w:r>
    </w:p>
    <w:p w14:paraId="380DEC50" w14:textId="77777777" w:rsidR="00C108D1" w:rsidRPr="00C74070" w:rsidRDefault="00C108D1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334" w:author="user" w:date="2019-01-20T00:06:00Z">
            <w:rPr>
              <w:i/>
              <w:iCs/>
            </w:rPr>
          </w:rPrChange>
        </w:rPr>
      </w:pPr>
      <w:r w:rsidRPr="00C74070">
        <w:rPr>
          <w:rFonts w:hint="eastAsia"/>
          <w:sz w:val="24"/>
          <w:szCs w:val="24"/>
          <w:rtl/>
          <w:rPrChange w:id="335" w:author="user" w:date="2019-01-20T00:06:00Z">
            <w:rPr>
              <w:rFonts w:hint="eastAsia"/>
              <w:i/>
              <w:iCs/>
              <w:rtl/>
            </w:rPr>
          </w:rPrChange>
        </w:rPr>
        <w:t>ל</w:t>
      </w:r>
      <w:r w:rsidRPr="00C74070">
        <w:rPr>
          <w:rFonts w:hint="eastAsia"/>
          <w:sz w:val="24"/>
          <w:szCs w:val="24"/>
          <w:rtl/>
          <w:rPrChange w:id="336" w:author="user" w:date="2019-01-20T00:06:00Z">
            <w:rPr>
              <w:rFonts w:hint="eastAsia"/>
              <w:rtl/>
            </w:rPr>
          </w:rPrChange>
        </w:rPr>
        <w:t>ייצא</w:t>
      </w:r>
      <w:r w:rsidRPr="00C74070">
        <w:rPr>
          <w:sz w:val="24"/>
          <w:szCs w:val="24"/>
          <w:rtl/>
          <w:rPrChange w:id="337" w:author="user" w:date="2019-01-20T00:06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38" w:author="user" w:date="2019-01-20T00:06:00Z">
            <w:rPr>
              <w:rFonts w:hint="eastAsia"/>
              <w:rtl/>
            </w:rPr>
          </w:rPrChange>
        </w:rPr>
        <w:t>את</w:t>
      </w:r>
      <w:r w:rsidRPr="00C74070">
        <w:rPr>
          <w:sz w:val="24"/>
          <w:szCs w:val="24"/>
          <w:rtl/>
          <w:rPrChange w:id="339" w:author="user" w:date="2019-01-20T00:06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40" w:author="user" w:date="2019-01-20T00:06:00Z">
            <w:rPr>
              <w:rFonts w:hint="eastAsia"/>
              <w:rtl/>
            </w:rPr>
          </w:rPrChange>
        </w:rPr>
        <w:t>רשימת</w:t>
      </w:r>
      <w:r w:rsidRPr="00C74070">
        <w:rPr>
          <w:sz w:val="24"/>
          <w:szCs w:val="24"/>
          <w:rtl/>
          <w:rPrChange w:id="341" w:author="user" w:date="2019-01-20T00:06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42" w:author="user" w:date="2019-01-20T00:06:00Z">
            <w:rPr>
              <w:rFonts w:hint="eastAsia"/>
              <w:rtl/>
            </w:rPr>
          </w:rPrChange>
        </w:rPr>
        <w:t>הטסטרים</w:t>
      </w:r>
      <w:r w:rsidRPr="00C74070">
        <w:rPr>
          <w:sz w:val="24"/>
          <w:szCs w:val="24"/>
          <w:rtl/>
          <w:rPrChange w:id="343" w:author="user" w:date="2019-01-20T00:06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44" w:author="user" w:date="2019-01-20T00:06:00Z">
            <w:rPr>
              <w:rFonts w:hint="eastAsia"/>
              <w:rtl/>
            </w:rPr>
          </w:rPrChange>
        </w:rPr>
        <w:t>לקובץ</w:t>
      </w:r>
      <w:r w:rsidR="001B4FFA" w:rsidRPr="00C74070">
        <w:rPr>
          <w:sz w:val="24"/>
          <w:szCs w:val="24"/>
          <w:rPrChange w:id="345" w:author="user" w:date="2019-01-20T00:06:00Z">
            <w:rPr/>
          </w:rPrChange>
        </w:rPr>
        <w:t xml:space="preserve"> </w:t>
      </w:r>
      <w:r w:rsidR="001B4FFA" w:rsidRPr="00C74070">
        <w:rPr>
          <w:sz w:val="24"/>
          <w:szCs w:val="24"/>
          <w:rtl/>
          <w:rPrChange w:id="346" w:author="user" w:date="2019-01-20T00:06:00Z">
            <w:rPr>
              <w:rtl/>
            </w:rPr>
          </w:rPrChange>
        </w:rPr>
        <w:t xml:space="preserve"> </w:t>
      </w:r>
      <w:r w:rsidR="001B4FFA" w:rsidRPr="00C74070">
        <w:rPr>
          <w:sz w:val="24"/>
          <w:szCs w:val="24"/>
          <w:rPrChange w:id="347" w:author="user" w:date="2019-01-20T00:06:00Z">
            <w:rPr/>
          </w:rPrChange>
        </w:rPr>
        <w:t>EXCEL</w:t>
      </w:r>
    </w:p>
    <w:p w14:paraId="092F7F80" w14:textId="77777777" w:rsidR="00C108D1" w:rsidRPr="00C74070" w:rsidRDefault="00C108D1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348" w:author="user" w:date="2019-01-20T00:06:00Z">
            <w:rPr>
              <w:i/>
              <w:iCs/>
            </w:rPr>
          </w:rPrChange>
        </w:rPr>
      </w:pPr>
      <w:r w:rsidRPr="00C74070">
        <w:rPr>
          <w:rFonts w:hint="eastAsia"/>
          <w:sz w:val="24"/>
          <w:szCs w:val="24"/>
          <w:rtl/>
          <w:rPrChange w:id="349" w:author="user" w:date="2019-01-20T00:06:00Z">
            <w:rPr>
              <w:rFonts w:hint="eastAsia"/>
              <w:i/>
              <w:iCs/>
              <w:rtl/>
            </w:rPr>
          </w:rPrChange>
        </w:rPr>
        <w:lastRenderedPageBreak/>
        <w:t>ל</w:t>
      </w:r>
      <w:r w:rsidRPr="00C74070">
        <w:rPr>
          <w:rFonts w:hint="eastAsia"/>
          <w:sz w:val="24"/>
          <w:szCs w:val="24"/>
          <w:rtl/>
          <w:rPrChange w:id="350" w:author="user" w:date="2019-01-20T00:06:00Z">
            <w:rPr>
              <w:rFonts w:hint="eastAsia"/>
              <w:rtl/>
            </w:rPr>
          </w:rPrChange>
        </w:rPr>
        <w:t>ייצא</w:t>
      </w:r>
      <w:r w:rsidRPr="00C74070">
        <w:rPr>
          <w:sz w:val="24"/>
          <w:szCs w:val="24"/>
          <w:rtl/>
          <w:rPrChange w:id="351" w:author="user" w:date="2019-01-20T00:06:00Z">
            <w:rPr>
              <w:rtl/>
            </w:rPr>
          </w:rPrChange>
        </w:rPr>
        <w:t xml:space="preserve"> את רשימת הטסטים לקובץ </w:t>
      </w:r>
      <w:r w:rsidR="001B4FFA" w:rsidRPr="00C74070">
        <w:rPr>
          <w:sz w:val="24"/>
          <w:szCs w:val="24"/>
          <w:rPrChange w:id="352" w:author="user" w:date="2019-01-20T00:06:00Z">
            <w:rPr/>
          </w:rPrChange>
        </w:rPr>
        <w:t>EXCEL</w:t>
      </w:r>
    </w:p>
    <w:p w14:paraId="7E3AFB15" w14:textId="77777777" w:rsidR="00C108D1" w:rsidRPr="00C74070" w:rsidRDefault="00C108D1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353" w:author="user" w:date="2019-01-20T00:06:00Z">
            <w:rPr>
              <w:i/>
              <w:iCs/>
            </w:rPr>
          </w:rPrChange>
        </w:rPr>
      </w:pPr>
      <w:r w:rsidRPr="00C74070">
        <w:rPr>
          <w:rFonts w:hint="eastAsia"/>
          <w:sz w:val="24"/>
          <w:szCs w:val="24"/>
          <w:rtl/>
          <w:rPrChange w:id="354" w:author="user" w:date="2019-01-20T00:06:00Z">
            <w:rPr>
              <w:rFonts w:hint="eastAsia"/>
              <w:rtl/>
            </w:rPr>
          </w:rPrChange>
        </w:rPr>
        <w:t>לשלוח</w:t>
      </w:r>
      <w:r w:rsidR="001B4FFA" w:rsidRPr="00C74070">
        <w:rPr>
          <w:sz w:val="24"/>
          <w:szCs w:val="24"/>
          <w:rtl/>
          <w:rPrChange w:id="355" w:author="user" w:date="2019-01-20T00:06:00Z">
            <w:rPr>
              <w:rtl/>
            </w:rPr>
          </w:rPrChange>
        </w:rPr>
        <w:t xml:space="preserve"> בקליק</w:t>
      </w:r>
      <w:r w:rsidRPr="00C74070">
        <w:rPr>
          <w:sz w:val="24"/>
          <w:szCs w:val="24"/>
          <w:rtl/>
          <w:rPrChange w:id="356" w:author="user" w:date="2019-01-20T00:06:00Z">
            <w:rPr>
              <w:rtl/>
            </w:rPr>
          </w:rPrChange>
        </w:rPr>
        <w:t xml:space="preserve"> תזכורת בדוא"ל לכל התלמידים שקבעו ל</w:t>
      </w:r>
      <w:r w:rsidR="002B5B55" w:rsidRPr="00C74070">
        <w:rPr>
          <w:rFonts w:hint="eastAsia"/>
          <w:sz w:val="24"/>
          <w:szCs w:val="24"/>
          <w:rtl/>
          <w:rPrChange w:id="357" w:author="user" w:date="2019-01-20T00:06:00Z">
            <w:rPr>
              <w:rFonts w:hint="eastAsia"/>
              <w:rtl/>
            </w:rPr>
          </w:rPrChange>
        </w:rPr>
        <w:t>אותו</w:t>
      </w:r>
      <w:r w:rsidR="002B5B55" w:rsidRPr="00C74070">
        <w:rPr>
          <w:sz w:val="24"/>
          <w:szCs w:val="24"/>
          <w:rtl/>
          <w:rPrChange w:id="358" w:author="user" w:date="2019-01-20T00:06:00Z">
            <w:rPr>
              <w:rtl/>
            </w:rPr>
          </w:rPrChange>
        </w:rPr>
        <w:t xml:space="preserve"> </w:t>
      </w:r>
      <w:r w:rsidR="002B5B55" w:rsidRPr="00C74070">
        <w:rPr>
          <w:rFonts w:hint="eastAsia"/>
          <w:sz w:val="24"/>
          <w:szCs w:val="24"/>
          <w:rtl/>
          <w:rPrChange w:id="359" w:author="user" w:date="2019-01-20T00:06:00Z">
            <w:rPr>
              <w:rFonts w:hint="eastAsia"/>
              <w:rtl/>
            </w:rPr>
          </w:rPrChange>
        </w:rPr>
        <w:t>היום</w:t>
      </w:r>
    </w:p>
    <w:p w14:paraId="37BF4D90" w14:textId="77777777" w:rsidR="002B5B55" w:rsidRPr="00C74070" w:rsidRDefault="002B5B55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360" w:author="user" w:date="2019-01-20T00:06:00Z">
            <w:rPr>
              <w:i/>
              <w:iCs/>
            </w:rPr>
          </w:rPrChange>
        </w:rPr>
      </w:pPr>
      <w:r w:rsidRPr="00C74070">
        <w:rPr>
          <w:rFonts w:hint="eastAsia"/>
          <w:sz w:val="24"/>
          <w:szCs w:val="24"/>
          <w:rtl/>
          <w:rPrChange w:id="361" w:author="user" w:date="2019-01-20T00:06:00Z">
            <w:rPr>
              <w:rFonts w:hint="eastAsia"/>
              <w:rtl/>
            </w:rPr>
          </w:rPrChange>
        </w:rPr>
        <w:t>לשנות</w:t>
      </w:r>
      <w:r w:rsidRPr="00C74070">
        <w:rPr>
          <w:sz w:val="24"/>
          <w:szCs w:val="24"/>
          <w:rtl/>
          <w:rPrChange w:id="362" w:author="user" w:date="2019-01-20T00:06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63" w:author="user" w:date="2019-01-20T00:06:00Z">
            <w:rPr>
              <w:rFonts w:hint="eastAsia"/>
              <w:rtl/>
            </w:rPr>
          </w:rPrChange>
        </w:rPr>
        <w:t>הגדרות</w:t>
      </w:r>
      <w:r w:rsidRPr="00C74070">
        <w:rPr>
          <w:sz w:val="24"/>
          <w:szCs w:val="24"/>
          <w:rtl/>
          <w:rPrChange w:id="364" w:author="user" w:date="2019-01-20T00:06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65" w:author="user" w:date="2019-01-20T00:06:00Z">
            <w:rPr>
              <w:rFonts w:hint="eastAsia"/>
              <w:rtl/>
            </w:rPr>
          </w:rPrChange>
        </w:rPr>
        <w:t>מערכת</w:t>
      </w:r>
      <w:r w:rsidRPr="00C74070">
        <w:rPr>
          <w:sz w:val="24"/>
          <w:szCs w:val="24"/>
          <w:rtl/>
          <w:rPrChange w:id="366" w:author="user" w:date="2019-01-20T00:06:00Z">
            <w:rPr>
              <w:rtl/>
            </w:rPr>
          </w:rPrChange>
        </w:rPr>
        <w:t xml:space="preserve"> (פירוט </w:t>
      </w:r>
      <w:r w:rsidRPr="00C74070">
        <w:rPr>
          <w:rFonts w:hint="eastAsia"/>
          <w:sz w:val="24"/>
          <w:szCs w:val="24"/>
          <w:rtl/>
          <w:rPrChange w:id="367" w:author="user" w:date="2019-01-20T00:06:00Z">
            <w:rPr>
              <w:rFonts w:hint="eastAsia"/>
              <w:rtl/>
            </w:rPr>
          </w:rPrChange>
        </w:rPr>
        <w:t>בהמשך</w:t>
      </w:r>
      <w:r w:rsidR="001B4FFA" w:rsidRPr="00C74070">
        <w:rPr>
          <w:sz w:val="24"/>
          <w:szCs w:val="24"/>
          <w:rtl/>
          <w:rPrChange w:id="368" w:author="user" w:date="2019-01-20T00:06:00Z">
            <w:rPr>
              <w:rtl/>
            </w:rPr>
          </w:rPrChange>
        </w:rPr>
        <w:t>*</w:t>
      </w:r>
      <w:r w:rsidRPr="00C74070">
        <w:rPr>
          <w:sz w:val="24"/>
          <w:szCs w:val="24"/>
          <w:rtl/>
          <w:rPrChange w:id="369" w:author="user" w:date="2019-01-20T00:06:00Z">
            <w:rPr>
              <w:rtl/>
            </w:rPr>
          </w:rPrChange>
        </w:rPr>
        <w:t>)</w:t>
      </w:r>
    </w:p>
    <w:p w14:paraId="410F6DBF" w14:textId="77777777" w:rsidR="002B5B55" w:rsidRPr="00C74070" w:rsidRDefault="002B5B55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370" w:author="user" w:date="2019-01-20T00:06:00Z">
            <w:rPr>
              <w:i/>
              <w:iCs/>
            </w:rPr>
          </w:rPrChange>
        </w:rPr>
      </w:pPr>
      <w:r w:rsidRPr="00C74070">
        <w:rPr>
          <w:rFonts w:hint="eastAsia"/>
          <w:sz w:val="24"/>
          <w:szCs w:val="24"/>
          <w:rtl/>
          <w:rPrChange w:id="371" w:author="user" w:date="2019-01-20T00:06:00Z">
            <w:rPr>
              <w:rFonts w:hint="eastAsia"/>
              <w:i/>
              <w:iCs/>
              <w:rtl/>
            </w:rPr>
          </w:rPrChange>
        </w:rPr>
        <w:t>לחפש</w:t>
      </w:r>
      <w:r w:rsidRPr="00C74070">
        <w:rPr>
          <w:sz w:val="24"/>
          <w:szCs w:val="24"/>
          <w:rtl/>
          <w:rPrChange w:id="372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73" w:author="user" w:date="2019-01-20T00:06:00Z">
            <w:rPr>
              <w:rFonts w:hint="eastAsia"/>
              <w:i/>
              <w:iCs/>
              <w:rtl/>
            </w:rPr>
          </w:rPrChange>
        </w:rPr>
        <w:t>באופן</w:t>
      </w:r>
      <w:r w:rsidRPr="00C74070">
        <w:rPr>
          <w:sz w:val="24"/>
          <w:szCs w:val="24"/>
          <w:rtl/>
          <w:rPrChange w:id="374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75" w:author="user" w:date="2019-01-20T00:06:00Z">
            <w:rPr>
              <w:rFonts w:hint="eastAsia"/>
              <w:i/>
              <w:iCs/>
              <w:rtl/>
            </w:rPr>
          </w:rPrChange>
        </w:rPr>
        <w:t>חופשי</w:t>
      </w:r>
      <w:r w:rsidRPr="00C74070">
        <w:rPr>
          <w:sz w:val="24"/>
          <w:szCs w:val="24"/>
          <w:rtl/>
          <w:rPrChange w:id="376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77" w:author="user" w:date="2019-01-20T00:06:00Z">
            <w:rPr>
              <w:rFonts w:hint="eastAsia"/>
              <w:i/>
              <w:iCs/>
              <w:rtl/>
            </w:rPr>
          </w:rPrChange>
        </w:rPr>
        <w:t>בכל</w:t>
      </w:r>
      <w:r w:rsidRPr="00C74070">
        <w:rPr>
          <w:sz w:val="24"/>
          <w:szCs w:val="24"/>
          <w:rtl/>
          <w:rPrChange w:id="378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79" w:author="user" w:date="2019-01-20T00:06:00Z">
            <w:rPr>
              <w:rFonts w:hint="eastAsia"/>
              <w:i/>
              <w:iCs/>
              <w:rtl/>
            </w:rPr>
          </w:rPrChange>
        </w:rPr>
        <w:t>השדות</w:t>
      </w:r>
    </w:p>
    <w:p w14:paraId="07F20976" w14:textId="77777777" w:rsidR="002B5B55" w:rsidRPr="00C74070" w:rsidRDefault="002B5B55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380" w:author="user" w:date="2019-01-20T00:06:00Z">
            <w:rPr>
              <w:i/>
              <w:iCs/>
            </w:rPr>
          </w:rPrChange>
        </w:rPr>
      </w:pPr>
      <w:r w:rsidRPr="00C74070">
        <w:rPr>
          <w:rFonts w:hint="eastAsia"/>
          <w:sz w:val="24"/>
          <w:szCs w:val="24"/>
          <w:rtl/>
          <w:rPrChange w:id="381" w:author="user" w:date="2019-01-20T00:06:00Z">
            <w:rPr>
              <w:rFonts w:hint="eastAsia"/>
              <w:i/>
              <w:iCs/>
              <w:rtl/>
            </w:rPr>
          </w:rPrChange>
        </w:rPr>
        <w:t>לחפש</w:t>
      </w:r>
      <w:r w:rsidRPr="00C74070">
        <w:rPr>
          <w:sz w:val="24"/>
          <w:szCs w:val="24"/>
          <w:rtl/>
          <w:rPrChange w:id="382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83" w:author="user" w:date="2019-01-20T00:06:00Z">
            <w:rPr>
              <w:rFonts w:hint="eastAsia"/>
              <w:i/>
              <w:iCs/>
              <w:rtl/>
            </w:rPr>
          </w:rPrChange>
        </w:rPr>
        <w:t>לפי</w:t>
      </w:r>
      <w:r w:rsidRPr="00C74070">
        <w:rPr>
          <w:sz w:val="24"/>
          <w:szCs w:val="24"/>
          <w:rtl/>
          <w:rPrChange w:id="384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85" w:author="user" w:date="2019-01-20T00:06:00Z">
            <w:rPr>
              <w:rFonts w:hint="eastAsia"/>
              <w:i/>
              <w:iCs/>
              <w:rtl/>
            </w:rPr>
          </w:rPrChange>
        </w:rPr>
        <w:t>שם</w:t>
      </w:r>
      <w:r w:rsidRPr="00C74070">
        <w:rPr>
          <w:sz w:val="24"/>
          <w:szCs w:val="24"/>
          <w:rtl/>
          <w:rPrChange w:id="386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87" w:author="user" w:date="2019-01-20T00:06:00Z">
            <w:rPr>
              <w:rFonts w:hint="eastAsia"/>
              <w:i/>
              <w:iCs/>
              <w:rtl/>
            </w:rPr>
          </w:rPrChange>
        </w:rPr>
        <w:t>פרטי</w:t>
      </w:r>
      <w:r w:rsidRPr="00C74070">
        <w:rPr>
          <w:sz w:val="24"/>
          <w:szCs w:val="24"/>
          <w:rtl/>
          <w:rPrChange w:id="388" w:author="user" w:date="2019-01-20T00:06:00Z">
            <w:rPr>
              <w:i/>
              <w:iCs/>
              <w:rtl/>
            </w:rPr>
          </w:rPrChange>
        </w:rPr>
        <w:t xml:space="preserve">, </w:t>
      </w:r>
      <w:r w:rsidRPr="00C74070">
        <w:rPr>
          <w:rFonts w:hint="eastAsia"/>
          <w:sz w:val="24"/>
          <w:szCs w:val="24"/>
          <w:rtl/>
          <w:rPrChange w:id="389" w:author="user" w:date="2019-01-20T00:06:00Z">
            <w:rPr>
              <w:rFonts w:hint="eastAsia"/>
              <w:i/>
              <w:iCs/>
              <w:rtl/>
            </w:rPr>
          </w:rPrChange>
        </w:rPr>
        <w:t>משפחה</w:t>
      </w:r>
      <w:r w:rsidRPr="00C74070">
        <w:rPr>
          <w:sz w:val="24"/>
          <w:szCs w:val="24"/>
          <w:rtl/>
          <w:rPrChange w:id="390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91" w:author="user" w:date="2019-01-20T00:06:00Z">
            <w:rPr>
              <w:rFonts w:hint="eastAsia"/>
              <w:i/>
              <w:iCs/>
              <w:rtl/>
            </w:rPr>
          </w:rPrChange>
        </w:rPr>
        <w:t>ותעודת</w:t>
      </w:r>
      <w:r w:rsidRPr="00C74070">
        <w:rPr>
          <w:sz w:val="24"/>
          <w:szCs w:val="24"/>
          <w:rtl/>
          <w:rPrChange w:id="392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93" w:author="user" w:date="2019-01-20T00:06:00Z">
            <w:rPr>
              <w:rFonts w:hint="eastAsia"/>
              <w:i/>
              <w:iCs/>
              <w:rtl/>
            </w:rPr>
          </w:rPrChange>
        </w:rPr>
        <w:t>זהות</w:t>
      </w:r>
    </w:p>
    <w:p w14:paraId="6B61BBDF" w14:textId="77777777" w:rsidR="002B5B55" w:rsidRPr="00C74070" w:rsidRDefault="002B5B55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394" w:author="user" w:date="2019-01-20T00:06:00Z">
            <w:rPr>
              <w:i/>
              <w:iCs/>
            </w:rPr>
          </w:rPrChange>
        </w:rPr>
      </w:pPr>
      <w:r w:rsidRPr="00C74070">
        <w:rPr>
          <w:rFonts w:hint="eastAsia"/>
          <w:sz w:val="24"/>
          <w:szCs w:val="24"/>
          <w:rtl/>
          <w:rPrChange w:id="395" w:author="user" w:date="2019-01-20T00:06:00Z">
            <w:rPr>
              <w:rFonts w:hint="eastAsia"/>
              <w:i/>
              <w:iCs/>
              <w:rtl/>
            </w:rPr>
          </w:rPrChange>
        </w:rPr>
        <w:t>לסנן</w:t>
      </w:r>
      <w:r w:rsidRPr="00C74070">
        <w:rPr>
          <w:sz w:val="24"/>
          <w:szCs w:val="24"/>
          <w:rtl/>
          <w:rPrChange w:id="396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97" w:author="user" w:date="2019-01-20T00:06:00Z">
            <w:rPr>
              <w:rFonts w:hint="eastAsia"/>
              <w:i/>
              <w:iCs/>
              <w:rtl/>
            </w:rPr>
          </w:rPrChange>
        </w:rPr>
        <w:t>לפי</w:t>
      </w:r>
      <w:r w:rsidRPr="00C74070">
        <w:rPr>
          <w:sz w:val="24"/>
          <w:szCs w:val="24"/>
          <w:rtl/>
          <w:rPrChange w:id="398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399" w:author="user" w:date="2019-01-20T00:06:00Z">
            <w:rPr>
              <w:rFonts w:hint="eastAsia"/>
              <w:i/>
              <w:iCs/>
              <w:rtl/>
            </w:rPr>
          </w:rPrChange>
        </w:rPr>
        <w:t>סוגי</w:t>
      </w:r>
      <w:r w:rsidRPr="00C74070">
        <w:rPr>
          <w:sz w:val="24"/>
          <w:szCs w:val="24"/>
          <w:rtl/>
          <w:rPrChange w:id="400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401" w:author="user" w:date="2019-01-20T00:06:00Z">
            <w:rPr>
              <w:rFonts w:hint="eastAsia"/>
              <w:i/>
              <w:iCs/>
              <w:rtl/>
            </w:rPr>
          </w:rPrChange>
        </w:rPr>
        <w:t>ר</w:t>
      </w:r>
      <w:r w:rsidR="001B4FFA" w:rsidRPr="00C74070">
        <w:rPr>
          <w:rFonts w:hint="eastAsia"/>
          <w:sz w:val="24"/>
          <w:szCs w:val="24"/>
          <w:rtl/>
          <w:rPrChange w:id="402" w:author="user" w:date="2019-01-20T00:06:00Z">
            <w:rPr>
              <w:rFonts w:hint="eastAsia"/>
              <w:i/>
              <w:iCs/>
              <w:rtl/>
            </w:rPr>
          </w:rPrChange>
        </w:rPr>
        <w:t>י</w:t>
      </w:r>
      <w:r w:rsidRPr="00C74070">
        <w:rPr>
          <w:rFonts w:hint="eastAsia"/>
          <w:sz w:val="24"/>
          <w:szCs w:val="24"/>
          <w:rtl/>
          <w:rPrChange w:id="403" w:author="user" w:date="2019-01-20T00:06:00Z">
            <w:rPr>
              <w:rFonts w:hint="eastAsia"/>
              <w:i/>
              <w:iCs/>
              <w:rtl/>
            </w:rPr>
          </w:rPrChange>
        </w:rPr>
        <w:t>שיון</w:t>
      </w:r>
      <w:r w:rsidRPr="00C74070">
        <w:rPr>
          <w:sz w:val="24"/>
          <w:szCs w:val="24"/>
          <w:rtl/>
          <w:rPrChange w:id="404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405" w:author="user" w:date="2019-01-20T00:06:00Z">
            <w:rPr>
              <w:rFonts w:hint="eastAsia"/>
              <w:i/>
              <w:iCs/>
              <w:rtl/>
            </w:rPr>
          </w:rPrChange>
        </w:rPr>
        <w:t>שהמורה</w:t>
      </w:r>
      <w:r w:rsidRPr="00C74070">
        <w:rPr>
          <w:sz w:val="24"/>
          <w:szCs w:val="24"/>
          <w:rtl/>
          <w:rPrChange w:id="406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407" w:author="user" w:date="2019-01-20T00:06:00Z">
            <w:rPr>
              <w:rFonts w:hint="eastAsia"/>
              <w:i/>
              <w:iCs/>
              <w:rtl/>
            </w:rPr>
          </w:rPrChange>
        </w:rPr>
        <w:t>מתמחה</w:t>
      </w:r>
    </w:p>
    <w:p w14:paraId="1F714935" w14:textId="77777777" w:rsidR="002B5B55" w:rsidRPr="00C74070" w:rsidRDefault="002B5B55" w:rsidP="00C108D1">
      <w:pPr>
        <w:pStyle w:val="ListParagraph"/>
        <w:numPr>
          <w:ilvl w:val="0"/>
          <w:numId w:val="1"/>
        </w:numPr>
        <w:rPr>
          <w:sz w:val="24"/>
          <w:szCs w:val="24"/>
          <w:rPrChange w:id="408" w:author="user" w:date="2019-01-20T00:06:00Z">
            <w:rPr>
              <w:i/>
              <w:iCs/>
            </w:rPr>
          </w:rPrChange>
        </w:rPr>
      </w:pPr>
      <w:r w:rsidRPr="00C74070">
        <w:rPr>
          <w:rFonts w:hint="eastAsia"/>
          <w:sz w:val="24"/>
          <w:szCs w:val="24"/>
          <w:rtl/>
          <w:rPrChange w:id="409" w:author="user" w:date="2019-01-20T00:06:00Z">
            <w:rPr>
              <w:rFonts w:hint="eastAsia"/>
              <w:rtl/>
            </w:rPr>
          </w:rPrChange>
        </w:rPr>
        <w:t>לסנן</w:t>
      </w:r>
      <w:r w:rsidRPr="00C74070">
        <w:rPr>
          <w:sz w:val="24"/>
          <w:szCs w:val="24"/>
          <w:rtl/>
          <w:rPrChange w:id="410" w:author="user" w:date="2019-01-20T00:06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411" w:author="user" w:date="2019-01-20T00:06:00Z">
            <w:rPr>
              <w:rFonts w:hint="eastAsia"/>
              <w:rtl/>
            </w:rPr>
          </w:rPrChange>
        </w:rPr>
        <w:t>לפי</w:t>
      </w:r>
      <w:r w:rsidRPr="00C74070">
        <w:rPr>
          <w:sz w:val="24"/>
          <w:szCs w:val="24"/>
          <w:rtl/>
          <w:rPrChange w:id="412" w:author="user" w:date="2019-01-20T00:06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413" w:author="user" w:date="2019-01-20T00:06:00Z">
            <w:rPr>
              <w:rFonts w:hint="eastAsia"/>
              <w:rtl/>
            </w:rPr>
          </w:rPrChange>
        </w:rPr>
        <w:t>סוגי</w:t>
      </w:r>
      <w:r w:rsidRPr="00C74070">
        <w:rPr>
          <w:sz w:val="24"/>
          <w:szCs w:val="24"/>
          <w:rtl/>
          <w:rPrChange w:id="414" w:author="user" w:date="2019-01-20T00:06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415" w:author="user" w:date="2019-01-20T00:06:00Z">
            <w:rPr>
              <w:rFonts w:hint="eastAsia"/>
              <w:rtl/>
            </w:rPr>
          </w:rPrChange>
        </w:rPr>
        <w:t>ר</w:t>
      </w:r>
      <w:r w:rsidR="001B4FFA" w:rsidRPr="00C74070">
        <w:rPr>
          <w:rFonts w:hint="eastAsia"/>
          <w:sz w:val="24"/>
          <w:szCs w:val="24"/>
          <w:rtl/>
          <w:rPrChange w:id="416" w:author="user" w:date="2019-01-20T00:06:00Z">
            <w:rPr>
              <w:rFonts w:hint="eastAsia"/>
              <w:rtl/>
            </w:rPr>
          </w:rPrChange>
        </w:rPr>
        <w:t>י</w:t>
      </w:r>
      <w:r w:rsidRPr="00C74070">
        <w:rPr>
          <w:rFonts w:hint="eastAsia"/>
          <w:sz w:val="24"/>
          <w:szCs w:val="24"/>
          <w:rtl/>
          <w:rPrChange w:id="417" w:author="user" w:date="2019-01-20T00:06:00Z">
            <w:rPr>
              <w:rFonts w:hint="eastAsia"/>
              <w:rtl/>
            </w:rPr>
          </w:rPrChange>
        </w:rPr>
        <w:t>שיון</w:t>
      </w:r>
      <w:r w:rsidRPr="00C74070">
        <w:rPr>
          <w:sz w:val="24"/>
          <w:szCs w:val="24"/>
          <w:rtl/>
          <w:rPrChange w:id="418" w:author="user" w:date="2019-01-20T00:06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419" w:author="user" w:date="2019-01-20T00:06:00Z">
            <w:rPr>
              <w:rFonts w:hint="eastAsia"/>
              <w:rtl/>
            </w:rPr>
          </w:rPrChange>
        </w:rPr>
        <w:t>שהתלמיד</w:t>
      </w:r>
      <w:r w:rsidRPr="00C74070">
        <w:rPr>
          <w:sz w:val="24"/>
          <w:szCs w:val="24"/>
          <w:rtl/>
          <w:rPrChange w:id="420" w:author="user" w:date="2019-01-20T00:06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421" w:author="user" w:date="2019-01-20T00:06:00Z">
            <w:rPr>
              <w:rFonts w:hint="eastAsia"/>
              <w:rtl/>
            </w:rPr>
          </w:rPrChange>
        </w:rPr>
        <w:t>לומד</w:t>
      </w:r>
    </w:p>
    <w:p w14:paraId="58123F02" w14:textId="77777777" w:rsidR="002B5B55" w:rsidRPr="00C74070" w:rsidDel="003558AE" w:rsidRDefault="002B5B55" w:rsidP="00110175">
      <w:pPr>
        <w:pStyle w:val="ListParagraph"/>
        <w:numPr>
          <w:ilvl w:val="0"/>
          <w:numId w:val="1"/>
        </w:numPr>
        <w:spacing w:after="0" w:line="240" w:lineRule="auto"/>
        <w:rPr>
          <w:del w:id="422" w:author="user" w:date="2019-01-19T23:56:00Z"/>
          <w:sz w:val="24"/>
          <w:szCs w:val="24"/>
          <w:rPrChange w:id="423" w:author="user" w:date="2019-01-20T00:06:00Z">
            <w:rPr>
              <w:del w:id="424" w:author="user" w:date="2019-01-19T23:56:00Z"/>
            </w:rPr>
          </w:rPrChange>
        </w:rPr>
      </w:pPr>
      <w:r w:rsidRPr="00C74070">
        <w:rPr>
          <w:rFonts w:hint="eastAsia"/>
          <w:sz w:val="24"/>
          <w:szCs w:val="24"/>
          <w:rtl/>
          <w:rPrChange w:id="425" w:author="user" w:date="2019-01-20T00:06:00Z">
            <w:rPr>
              <w:rFonts w:hint="eastAsia"/>
              <w:rtl/>
            </w:rPr>
          </w:rPrChange>
        </w:rPr>
        <w:t>לסנן</w:t>
      </w:r>
      <w:r w:rsidRPr="00C74070">
        <w:rPr>
          <w:sz w:val="24"/>
          <w:szCs w:val="24"/>
          <w:rtl/>
          <w:rPrChange w:id="426" w:author="user" w:date="2019-01-20T00:06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427" w:author="user" w:date="2019-01-20T00:06:00Z">
            <w:rPr>
              <w:rFonts w:hint="eastAsia"/>
              <w:rtl/>
            </w:rPr>
          </w:rPrChange>
        </w:rPr>
        <w:t>טסטים</w:t>
      </w:r>
      <w:r w:rsidRPr="00C74070">
        <w:rPr>
          <w:sz w:val="24"/>
          <w:szCs w:val="24"/>
          <w:rtl/>
          <w:rPrChange w:id="428" w:author="user" w:date="2019-01-20T00:06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429" w:author="user" w:date="2019-01-20T00:06:00Z">
            <w:rPr>
              <w:rFonts w:hint="eastAsia"/>
              <w:rtl/>
            </w:rPr>
          </w:rPrChange>
        </w:rPr>
        <w:t>לפי</w:t>
      </w:r>
      <w:r w:rsidRPr="00C74070">
        <w:rPr>
          <w:sz w:val="24"/>
          <w:szCs w:val="24"/>
          <w:rtl/>
          <w:rPrChange w:id="430" w:author="user" w:date="2019-01-20T00:06:00Z">
            <w:rPr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431" w:author="user" w:date="2019-01-20T00:06:00Z">
            <w:rPr>
              <w:rFonts w:hint="eastAsia"/>
              <w:rtl/>
            </w:rPr>
          </w:rPrChange>
        </w:rPr>
        <w:t>עבר</w:t>
      </w:r>
      <w:r w:rsidRPr="00C74070">
        <w:rPr>
          <w:sz w:val="24"/>
          <w:szCs w:val="24"/>
          <w:rPrChange w:id="432" w:author="user" w:date="2019-01-20T00:06:00Z">
            <w:rPr/>
          </w:rPrChange>
        </w:rPr>
        <w:t>/</w:t>
      </w:r>
      <w:r w:rsidRPr="00C74070">
        <w:rPr>
          <w:sz w:val="24"/>
          <w:szCs w:val="24"/>
          <w:rtl/>
          <w:rPrChange w:id="433" w:author="user" w:date="2019-01-20T00:06:00Z">
            <w:rPr>
              <w:rtl/>
            </w:rPr>
          </w:rPrChange>
        </w:rPr>
        <w:t xml:space="preserve"> לא עבר, לפי סוג </w:t>
      </w:r>
      <w:r w:rsidRPr="00C74070">
        <w:rPr>
          <w:rFonts w:hint="eastAsia"/>
          <w:sz w:val="24"/>
          <w:szCs w:val="24"/>
          <w:rtl/>
          <w:rPrChange w:id="434" w:author="user" w:date="2019-01-20T00:06:00Z">
            <w:rPr>
              <w:rFonts w:hint="eastAsia"/>
              <w:rtl/>
            </w:rPr>
          </w:rPrChange>
        </w:rPr>
        <w:t>רשיון</w:t>
      </w:r>
      <w:r w:rsidRPr="00C74070">
        <w:rPr>
          <w:sz w:val="24"/>
          <w:szCs w:val="24"/>
          <w:rtl/>
          <w:rPrChange w:id="435" w:author="user" w:date="2019-01-20T00:06:00Z">
            <w:rPr>
              <w:rtl/>
            </w:rPr>
          </w:rPrChange>
        </w:rPr>
        <w:t xml:space="preserve">, ולפי טווח תאריכים </w:t>
      </w:r>
      <w:del w:id="436" w:author="user" w:date="2019-01-19T23:57:00Z">
        <w:r w:rsidRPr="00C74070" w:rsidDel="00110175">
          <w:rPr>
            <w:sz w:val="24"/>
            <w:szCs w:val="24"/>
            <w:rtl/>
            <w:rPrChange w:id="437" w:author="user" w:date="2019-01-20T00:06:00Z">
              <w:rPr>
                <w:rtl/>
              </w:rPr>
            </w:rPrChange>
          </w:rPr>
          <w:delText>.</w:delText>
        </w:r>
      </w:del>
    </w:p>
    <w:p w14:paraId="4F0817E0" w14:textId="77777777" w:rsidR="003558AE" w:rsidRPr="00C74070" w:rsidRDefault="003558AE" w:rsidP="00110175">
      <w:pPr>
        <w:pStyle w:val="ListParagraph"/>
        <w:numPr>
          <w:ilvl w:val="0"/>
          <w:numId w:val="1"/>
        </w:numPr>
        <w:spacing w:after="0" w:line="240" w:lineRule="auto"/>
        <w:rPr>
          <w:ins w:id="438" w:author="user" w:date="2019-01-20T00:00:00Z"/>
          <w:sz w:val="24"/>
          <w:szCs w:val="24"/>
          <w:rPrChange w:id="439" w:author="user" w:date="2019-01-20T00:06:00Z">
            <w:rPr>
              <w:ins w:id="440" w:author="user" w:date="2019-01-20T00:00:00Z"/>
            </w:rPr>
          </w:rPrChange>
        </w:rPr>
      </w:pPr>
    </w:p>
    <w:p w14:paraId="0488D8A6" w14:textId="77777777" w:rsidR="00110175" w:rsidRPr="00C74070" w:rsidRDefault="00110175">
      <w:pPr>
        <w:pStyle w:val="ListParagraph"/>
        <w:spacing w:after="0" w:line="240" w:lineRule="auto"/>
        <w:ind w:left="206"/>
        <w:rPr>
          <w:ins w:id="441" w:author="user" w:date="2019-01-19T23:57:00Z"/>
          <w:sz w:val="24"/>
          <w:szCs w:val="24"/>
          <w:rPrChange w:id="442" w:author="user" w:date="2019-01-20T00:06:00Z">
            <w:rPr>
              <w:ins w:id="443" w:author="user" w:date="2019-01-19T23:57:00Z"/>
            </w:rPr>
          </w:rPrChange>
        </w:rPr>
        <w:pPrChange w:id="444" w:author="user" w:date="2019-01-20T00:00:00Z">
          <w:pPr>
            <w:pStyle w:val="ListParagraph"/>
            <w:numPr>
              <w:numId w:val="1"/>
            </w:numPr>
            <w:spacing w:after="0" w:line="240" w:lineRule="auto"/>
            <w:ind w:left="206" w:hanging="360"/>
          </w:pPr>
        </w:pPrChange>
      </w:pPr>
    </w:p>
    <w:p w14:paraId="10EC1DD7" w14:textId="77777777" w:rsidR="002B5B55" w:rsidRPr="00C74070" w:rsidDel="00110175" w:rsidRDefault="002B5B55">
      <w:pPr>
        <w:pStyle w:val="ListParagraph"/>
        <w:spacing w:after="0" w:line="240" w:lineRule="auto"/>
        <w:ind w:left="206"/>
        <w:rPr>
          <w:del w:id="445" w:author="user" w:date="2019-01-19T23:53:00Z"/>
          <w:sz w:val="24"/>
          <w:szCs w:val="24"/>
          <w:rtl/>
          <w:rPrChange w:id="446" w:author="user" w:date="2019-01-20T00:06:00Z">
            <w:rPr>
              <w:del w:id="447" w:author="user" w:date="2019-01-19T23:53:00Z"/>
              <w:i/>
              <w:iCs/>
              <w:rtl/>
            </w:rPr>
          </w:rPrChange>
        </w:rPr>
        <w:pPrChange w:id="448" w:author="user" w:date="2019-01-19T23:57:00Z">
          <w:pPr>
            <w:pStyle w:val="ListParagraph"/>
            <w:ind w:left="206"/>
          </w:pPr>
        </w:pPrChange>
      </w:pPr>
    </w:p>
    <w:p w14:paraId="4D418A29" w14:textId="77777777" w:rsidR="002B5B55" w:rsidRPr="00C74070" w:rsidDel="00110175" w:rsidRDefault="002B5B55">
      <w:pPr>
        <w:pStyle w:val="ListParagraph"/>
        <w:spacing w:after="0" w:line="240" w:lineRule="auto"/>
        <w:ind w:left="206"/>
        <w:rPr>
          <w:del w:id="449" w:author="user" w:date="2019-01-19T23:53:00Z"/>
          <w:sz w:val="24"/>
          <w:szCs w:val="24"/>
          <w:rtl/>
          <w:rPrChange w:id="450" w:author="user" w:date="2019-01-20T00:06:00Z">
            <w:rPr>
              <w:del w:id="451" w:author="user" w:date="2019-01-19T23:53:00Z"/>
              <w:i/>
              <w:iCs/>
              <w:rtl/>
            </w:rPr>
          </w:rPrChange>
        </w:rPr>
        <w:pPrChange w:id="452" w:author="user" w:date="2019-01-19T23:57:00Z">
          <w:pPr>
            <w:pStyle w:val="ListParagraph"/>
            <w:ind w:left="206"/>
          </w:pPr>
        </w:pPrChange>
      </w:pPr>
    </w:p>
    <w:p w14:paraId="665E248E" w14:textId="77777777" w:rsidR="002B5B55" w:rsidRPr="00C74070" w:rsidRDefault="002B5B55">
      <w:pPr>
        <w:pStyle w:val="ListParagraph"/>
        <w:spacing w:after="0" w:line="240" w:lineRule="auto"/>
        <w:ind w:left="206"/>
        <w:rPr>
          <w:sz w:val="24"/>
          <w:szCs w:val="24"/>
          <w:rtl/>
          <w:rPrChange w:id="453" w:author="user" w:date="2019-01-20T00:06:00Z">
            <w:rPr>
              <w:i/>
              <w:iCs/>
              <w:rtl/>
            </w:rPr>
          </w:rPrChange>
        </w:rPr>
        <w:pPrChange w:id="454" w:author="user" w:date="2019-01-19T23:57:00Z">
          <w:pPr>
            <w:pStyle w:val="ListParagraph"/>
            <w:ind w:left="206"/>
          </w:pPr>
        </w:pPrChange>
      </w:pPr>
    </w:p>
    <w:p w14:paraId="44AD3760" w14:textId="77777777" w:rsidR="002B5B55" w:rsidRPr="00C74070" w:rsidRDefault="001B4FFA" w:rsidP="00110175">
      <w:pPr>
        <w:spacing w:after="0" w:line="240" w:lineRule="auto"/>
        <w:contextualSpacing/>
        <w:rPr>
          <w:ins w:id="455" w:author="user" w:date="2019-01-19T23:57:00Z"/>
          <w:b/>
          <w:bCs/>
          <w:sz w:val="24"/>
          <w:szCs w:val="24"/>
          <w:rPrChange w:id="456" w:author="user" w:date="2019-01-20T00:06:00Z">
            <w:rPr>
              <w:ins w:id="457" w:author="user" w:date="2019-01-19T23:57:00Z"/>
              <w:b/>
              <w:bCs/>
            </w:rPr>
          </w:rPrChange>
        </w:rPr>
      </w:pPr>
      <w:r w:rsidRPr="00C74070">
        <w:rPr>
          <w:b/>
          <w:bCs/>
          <w:sz w:val="24"/>
          <w:szCs w:val="24"/>
          <w:rtl/>
          <w:rPrChange w:id="458" w:author="user" w:date="2019-01-20T00:06:00Z">
            <w:rPr>
              <w:b/>
              <w:bCs/>
              <w:i/>
              <w:iCs/>
              <w:rtl/>
            </w:rPr>
          </w:rPrChange>
        </w:rPr>
        <w:t>*</w:t>
      </w:r>
      <w:r w:rsidR="002B5B55" w:rsidRPr="00C74070">
        <w:rPr>
          <w:rFonts w:hint="eastAsia"/>
          <w:b/>
          <w:bCs/>
          <w:sz w:val="24"/>
          <w:szCs w:val="24"/>
          <w:rtl/>
          <w:rPrChange w:id="459" w:author="user" w:date="2019-01-20T00:06:00Z">
            <w:rPr>
              <w:rFonts w:hint="eastAsia"/>
              <w:b/>
              <w:bCs/>
              <w:i/>
              <w:iCs/>
              <w:rtl/>
            </w:rPr>
          </w:rPrChange>
        </w:rPr>
        <w:t>פירוט</w:t>
      </w:r>
      <w:r w:rsidR="002B5B55" w:rsidRPr="00C74070">
        <w:rPr>
          <w:b/>
          <w:bCs/>
          <w:sz w:val="24"/>
          <w:szCs w:val="24"/>
          <w:rtl/>
          <w:rPrChange w:id="460" w:author="user" w:date="2019-01-20T00:06:00Z">
            <w:rPr>
              <w:b/>
              <w:bCs/>
              <w:i/>
              <w:iCs/>
              <w:rtl/>
            </w:rPr>
          </w:rPrChange>
        </w:rPr>
        <w:t xml:space="preserve"> </w:t>
      </w:r>
      <w:r w:rsidR="002B5B55" w:rsidRPr="00C74070">
        <w:rPr>
          <w:rFonts w:hint="eastAsia"/>
          <w:b/>
          <w:bCs/>
          <w:sz w:val="24"/>
          <w:szCs w:val="24"/>
          <w:rtl/>
          <w:rPrChange w:id="461" w:author="user" w:date="2019-01-20T00:06:00Z">
            <w:rPr>
              <w:rFonts w:hint="eastAsia"/>
              <w:b/>
              <w:bCs/>
              <w:i/>
              <w:iCs/>
              <w:rtl/>
            </w:rPr>
          </w:rPrChange>
        </w:rPr>
        <w:t>מסך</w:t>
      </w:r>
      <w:r w:rsidR="002B5B55" w:rsidRPr="00C74070">
        <w:rPr>
          <w:b/>
          <w:bCs/>
          <w:sz w:val="24"/>
          <w:szCs w:val="24"/>
          <w:rtl/>
          <w:rPrChange w:id="462" w:author="user" w:date="2019-01-20T00:06:00Z">
            <w:rPr>
              <w:b/>
              <w:bCs/>
              <w:i/>
              <w:iCs/>
              <w:rtl/>
            </w:rPr>
          </w:rPrChange>
        </w:rPr>
        <w:t xml:space="preserve"> </w:t>
      </w:r>
      <w:r w:rsidR="002B5B55" w:rsidRPr="00C74070">
        <w:rPr>
          <w:rFonts w:hint="eastAsia"/>
          <w:b/>
          <w:bCs/>
          <w:sz w:val="24"/>
          <w:szCs w:val="24"/>
          <w:rtl/>
          <w:rPrChange w:id="463" w:author="user" w:date="2019-01-20T00:06:00Z">
            <w:rPr>
              <w:rFonts w:hint="eastAsia"/>
              <w:b/>
              <w:bCs/>
              <w:i/>
              <w:iCs/>
              <w:rtl/>
            </w:rPr>
          </w:rPrChange>
        </w:rPr>
        <w:t>ההגדרות</w:t>
      </w:r>
      <w:del w:id="464" w:author="user" w:date="2019-01-19T23:57:00Z">
        <w:r w:rsidR="002B5B55" w:rsidRPr="00C74070" w:rsidDel="00110175">
          <w:rPr>
            <w:b/>
            <w:bCs/>
            <w:sz w:val="24"/>
            <w:szCs w:val="24"/>
            <w:rtl/>
            <w:rPrChange w:id="465" w:author="user" w:date="2019-01-20T00:06:00Z">
              <w:rPr>
                <w:b/>
                <w:bCs/>
                <w:i/>
                <w:iCs/>
                <w:rtl/>
              </w:rPr>
            </w:rPrChange>
          </w:rPr>
          <w:delText>:</w:delText>
        </w:r>
      </w:del>
    </w:p>
    <w:p w14:paraId="443224E8" w14:textId="77777777" w:rsidR="00110175" w:rsidRPr="00C74070" w:rsidRDefault="00110175">
      <w:pPr>
        <w:spacing w:after="0" w:line="240" w:lineRule="auto"/>
        <w:contextualSpacing/>
        <w:rPr>
          <w:b/>
          <w:bCs/>
          <w:sz w:val="24"/>
          <w:szCs w:val="24"/>
          <w:rtl/>
          <w:rPrChange w:id="466" w:author="user" w:date="2019-01-20T00:06:00Z">
            <w:rPr>
              <w:b/>
              <w:bCs/>
              <w:i/>
              <w:iCs/>
              <w:rtl/>
            </w:rPr>
          </w:rPrChange>
        </w:rPr>
        <w:pPrChange w:id="467" w:author="user" w:date="2019-01-19T23:56:00Z">
          <w:pPr>
            <w:pStyle w:val="ListParagraph"/>
            <w:ind w:left="206"/>
          </w:pPr>
        </w:pPrChange>
      </w:pPr>
    </w:p>
    <w:p w14:paraId="52BEB99D" w14:textId="77777777" w:rsidR="002B5B55" w:rsidRPr="00C74070" w:rsidDel="00110175" w:rsidRDefault="002B5B55">
      <w:pPr>
        <w:rPr>
          <w:del w:id="468" w:author="user" w:date="2019-01-19T23:53:00Z"/>
          <w:sz w:val="24"/>
          <w:szCs w:val="24"/>
          <w:rtl/>
          <w:rPrChange w:id="469" w:author="user" w:date="2019-01-20T00:06:00Z">
            <w:rPr>
              <w:del w:id="470" w:author="user" w:date="2019-01-19T23:53:00Z"/>
              <w:i/>
              <w:iCs/>
              <w:rtl/>
            </w:rPr>
          </w:rPrChange>
        </w:rPr>
        <w:pPrChange w:id="471" w:author="user" w:date="2019-01-19T23:53:00Z">
          <w:pPr>
            <w:pStyle w:val="ListParagraph"/>
            <w:ind w:left="206"/>
          </w:pPr>
        </w:pPrChange>
      </w:pPr>
      <w:r w:rsidRPr="00C74070">
        <w:rPr>
          <w:rFonts w:hint="eastAsia"/>
          <w:sz w:val="24"/>
          <w:szCs w:val="24"/>
          <w:rtl/>
          <w:rPrChange w:id="472" w:author="user" w:date="2019-01-20T00:06:00Z">
            <w:rPr>
              <w:rFonts w:hint="eastAsia"/>
              <w:i/>
              <w:iCs/>
              <w:rtl/>
            </w:rPr>
          </w:rPrChange>
        </w:rPr>
        <w:t>באפשרות</w:t>
      </w:r>
      <w:r w:rsidRPr="00C74070">
        <w:rPr>
          <w:sz w:val="24"/>
          <w:szCs w:val="24"/>
          <w:rtl/>
          <w:rPrChange w:id="473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474" w:author="user" w:date="2019-01-20T00:06:00Z">
            <w:rPr>
              <w:rFonts w:hint="eastAsia"/>
              <w:i/>
              <w:iCs/>
              <w:rtl/>
            </w:rPr>
          </w:rPrChange>
        </w:rPr>
        <w:t>המנהל</w:t>
      </w:r>
      <w:r w:rsidRPr="00C74070">
        <w:rPr>
          <w:sz w:val="24"/>
          <w:szCs w:val="24"/>
          <w:rtl/>
          <w:rPrChange w:id="475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476" w:author="user" w:date="2019-01-20T00:06:00Z">
            <w:rPr>
              <w:rFonts w:hint="eastAsia"/>
              <w:i/>
              <w:iCs/>
              <w:rtl/>
            </w:rPr>
          </w:rPrChange>
        </w:rPr>
        <w:t>לשנות</w:t>
      </w:r>
      <w:r w:rsidRPr="00C74070">
        <w:rPr>
          <w:sz w:val="24"/>
          <w:szCs w:val="24"/>
          <w:rtl/>
          <w:rPrChange w:id="477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478" w:author="user" w:date="2019-01-20T00:06:00Z">
            <w:rPr>
              <w:rFonts w:hint="eastAsia"/>
              <w:i/>
              <w:iCs/>
              <w:rtl/>
            </w:rPr>
          </w:rPrChange>
        </w:rPr>
        <w:t>את</w:t>
      </w:r>
      <w:r w:rsidRPr="00C74070">
        <w:rPr>
          <w:sz w:val="24"/>
          <w:szCs w:val="24"/>
          <w:rtl/>
          <w:rPrChange w:id="479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480" w:author="user" w:date="2019-01-20T00:06:00Z">
            <w:rPr>
              <w:rFonts w:hint="eastAsia"/>
              <w:i/>
              <w:iCs/>
              <w:rtl/>
            </w:rPr>
          </w:rPrChange>
        </w:rPr>
        <w:t>ההגדרות</w:t>
      </w:r>
      <w:r w:rsidRPr="00C74070">
        <w:rPr>
          <w:sz w:val="24"/>
          <w:szCs w:val="24"/>
          <w:rtl/>
          <w:rPrChange w:id="481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482" w:author="user" w:date="2019-01-20T00:06:00Z">
            <w:rPr>
              <w:rFonts w:hint="eastAsia"/>
              <w:i/>
              <w:iCs/>
              <w:rtl/>
            </w:rPr>
          </w:rPrChange>
        </w:rPr>
        <w:t>הבאות</w:t>
      </w:r>
      <w:r w:rsidRPr="00C74070">
        <w:rPr>
          <w:sz w:val="24"/>
          <w:szCs w:val="24"/>
          <w:rtl/>
          <w:rPrChange w:id="483" w:author="user" w:date="2019-01-20T00:06:00Z">
            <w:rPr>
              <w:i/>
              <w:iCs/>
              <w:rtl/>
            </w:rPr>
          </w:rPrChange>
        </w:rPr>
        <w:t>:</w:t>
      </w:r>
    </w:p>
    <w:p w14:paraId="79E393FF" w14:textId="77777777" w:rsidR="002B5B55" w:rsidRPr="00C74070" w:rsidRDefault="002B5B55">
      <w:pPr>
        <w:rPr>
          <w:sz w:val="24"/>
          <w:szCs w:val="24"/>
          <w:rtl/>
          <w:rPrChange w:id="484" w:author="user" w:date="2019-01-20T00:06:00Z">
            <w:rPr>
              <w:i/>
              <w:iCs/>
              <w:rtl/>
            </w:rPr>
          </w:rPrChange>
        </w:rPr>
        <w:pPrChange w:id="485" w:author="user" w:date="2019-01-19T23:53:00Z">
          <w:pPr>
            <w:pStyle w:val="ListParagraph"/>
            <w:ind w:left="206"/>
          </w:pPr>
        </w:pPrChange>
      </w:pPr>
    </w:p>
    <w:p w14:paraId="2AB1A748" w14:textId="77777777" w:rsidR="002B5B55" w:rsidRPr="00C74070" w:rsidRDefault="002B5B55" w:rsidP="002B5B55">
      <w:pPr>
        <w:pStyle w:val="ListParagraph"/>
        <w:numPr>
          <w:ilvl w:val="0"/>
          <w:numId w:val="1"/>
        </w:numPr>
        <w:rPr>
          <w:sz w:val="24"/>
          <w:szCs w:val="24"/>
          <w:rPrChange w:id="486" w:author="user" w:date="2019-01-20T00:06:00Z">
            <w:rPr>
              <w:i/>
              <w:iCs/>
            </w:rPr>
          </w:rPrChange>
        </w:rPr>
      </w:pPr>
      <w:r w:rsidRPr="00C74070">
        <w:rPr>
          <w:rFonts w:hint="eastAsia"/>
          <w:sz w:val="24"/>
          <w:szCs w:val="24"/>
          <w:rtl/>
          <w:rPrChange w:id="487" w:author="user" w:date="2019-01-20T00:06:00Z">
            <w:rPr>
              <w:rFonts w:hint="eastAsia"/>
              <w:i/>
              <w:iCs/>
              <w:rtl/>
            </w:rPr>
          </w:rPrChange>
        </w:rPr>
        <w:t>מספר</w:t>
      </w:r>
      <w:r w:rsidRPr="00C74070">
        <w:rPr>
          <w:sz w:val="24"/>
          <w:szCs w:val="24"/>
          <w:rtl/>
          <w:rPrChange w:id="488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489" w:author="user" w:date="2019-01-20T00:06:00Z">
            <w:rPr>
              <w:rFonts w:hint="eastAsia"/>
              <w:i/>
              <w:iCs/>
              <w:rtl/>
            </w:rPr>
          </w:rPrChange>
        </w:rPr>
        <w:t>שיעורים</w:t>
      </w:r>
      <w:r w:rsidRPr="00C74070">
        <w:rPr>
          <w:sz w:val="24"/>
          <w:szCs w:val="24"/>
          <w:rtl/>
          <w:rPrChange w:id="490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491" w:author="user" w:date="2019-01-20T00:06:00Z">
            <w:rPr>
              <w:rFonts w:hint="eastAsia"/>
              <w:i/>
              <w:iCs/>
              <w:rtl/>
            </w:rPr>
          </w:rPrChange>
        </w:rPr>
        <w:t>מינימלי</w:t>
      </w:r>
      <w:r w:rsidRPr="00C74070">
        <w:rPr>
          <w:sz w:val="24"/>
          <w:szCs w:val="24"/>
          <w:rtl/>
          <w:rPrChange w:id="492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493" w:author="user" w:date="2019-01-20T00:06:00Z">
            <w:rPr>
              <w:rFonts w:hint="eastAsia"/>
              <w:i/>
              <w:iCs/>
              <w:rtl/>
            </w:rPr>
          </w:rPrChange>
        </w:rPr>
        <w:t>שעל</w:t>
      </w:r>
      <w:r w:rsidRPr="00C74070">
        <w:rPr>
          <w:sz w:val="24"/>
          <w:szCs w:val="24"/>
          <w:rtl/>
          <w:rPrChange w:id="494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495" w:author="user" w:date="2019-01-20T00:06:00Z">
            <w:rPr>
              <w:rFonts w:hint="eastAsia"/>
              <w:i/>
              <w:iCs/>
              <w:rtl/>
            </w:rPr>
          </w:rPrChange>
        </w:rPr>
        <w:t>התלמיד</w:t>
      </w:r>
      <w:r w:rsidRPr="00C74070">
        <w:rPr>
          <w:sz w:val="24"/>
          <w:szCs w:val="24"/>
          <w:rtl/>
          <w:rPrChange w:id="496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497" w:author="user" w:date="2019-01-20T00:06:00Z">
            <w:rPr>
              <w:rFonts w:hint="eastAsia"/>
              <w:i/>
              <w:iCs/>
              <w:rtl/>
            </w:rPr>
          </w:rPrChange>
        </w:rPr>
        <w:t>לבצע</w:t>
      </w:r>
      <w:r w:rsidRPr="00C74070">
        <w:rPr>
          <w:sz w:val="24"/>
          <w:szCs w:val="24"/>
          <w:rtl/>
          <w:rPrChange w:id="498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499" w:author="user" w:date="2019-01-20T00:06:00Z">
            <w:rPr>
              <w:rFonts w:hint="eastAsia"/>
              <w:i/>
              <w:iCs/>
              <w:rtl/>
            </w:rPr>
          </w:rPrChange>
        </w:rPr>
        <w:t>לפני</w:t>
      </w:r>
      <w:r w:rsidRPr="00C74070">
        <w:rPr>
          <w:sz w:val="24"/>
          <w:szCs w:val="24"/>
          <w:rtl/>
          <w:rPrChange w:id="500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501" w:author="user" w:date="2019-01-20T00:06:00Z">
            <w:rPr>
              <w:rFonts w:hint="eastAsia"/>
              <w:i/>
              <w:iCs/>
              <w:rtl/>
            </w:rPr>
          </w:rPrChange>
        </w:rPr>
        <w:t>שניגש</w:t>
      </w:r>
      <w:r w:rsidRPr="00C74070">
        <w:rPr>
          <w:sz w:val="24"/>
          <w:szCs w:val="24"/>
          <w:rtl/>
          <w:rPrChange w:id="502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503" w:author="user" w:date="2019-01-20T00:06:00Z">
            <w:rPr>
              <w:rFonts w:hint="eastAsia"/>
              <w:i/>
              <w:iCs/>
              <w:rtl/>
            </w:rPr>
          </w:rPrChange>
        </w:rPr>
        <w:t>לטסט</w:t>
      </w:r>
    </w:p>
    <w:p w14:paraId="7C6B428E" w14:textId="77777777" w:rsidR="002B5B55" w:rsidRPr="00C74070" w:rsidRDefault="002B5B55" w:rsidP="002B5B55">
      <w:pPr>
        <w:pStyle w:val="ListParagraph"/>
        <w:numPr>
          <w:ilvl w:val="0"/>
          <w:numId w:val="1"/>
        </w:numPr>
        <w:rPr>
          <w:sz w:val="24"/>
          <w:szCs w:val="24"/>
          <w:rPrChange w:id="504" w:author="user" w:date="2019-01-20T00:06:00Z">
            <w:rPr>
              <w:i/>
              <w:iCs/>
            </w:rPr>
          </w:rPrChange>
        </w:rPr>
      </w:pPr>
      <w:r w:rsidRPr="00C74070">
        <w:rPr>
          <w:rFonts w:hint="eastAsia"/>
          <w:sz w:val="24"/>
          <w:szCs w:val="24"/>
          <w:rtl/>
          <w:rPrChange w:id="505" w:author="user" w:date="2019-01-20T00:06:00Z">
            <w:rPr>
              <w:rFonts w:hint="eastAsia"/>
              <w:i/>
              <w:iCs/>
              <w:rtl/>
            </w:rPr>
          </w:rPrChange>
        </w:rPr>
        <w:t>גיל</w:t>
      </w:r>
      <w:r w:rsidRPr="00C74070">
        <w:rPr>
          <w:sz w:val="24"/>
          <w:szCs w:val="24"/>
          <w:rtl/>
          <w:rPrChange w:id="506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507" w:author="user" w:date="2019-01-20T00:06:00Z">
            <w:rPr>
              <w:rFonts w:hint="eastAsia"/>
              <w:i/>
              <w:iCs/>
              <w:rtl/>
            </w:rPr>
          </w:rPrChange>
        </w:rPr>
        <w:t>מינימלי</w:t>
      </w:r>
      <w:r w:rsidRPr="00C74070">
        <w:rPr>
          <w:sz w:val="24"/>
          <w:szCs w:val="24"/>
          <w:rtl/>
          <w:rPrChange w:id="508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509" w:author="user" w:date="2019-01-20T00:06:00Z">
            <w:rPr>
              <w:rFonts w:hint="eastAsia"/>
              <w:i/>
              <w:iCs/>
              <w:rtl/>
            </w:rPr>
          </w:rPrChange>
        </w:rPr>
        <w:t>לטסטר</w:t>
      </w:r>
    </w:p>
    <w:p w14:paraId="39E533C7" w14:textId="77777777" w:rsidR="002B5B55" w:rsidRPr="00C74070" w:rsidRDefault="002B5B55" w:rsidP="002B5B55">
      <w:pPr>
        <w:pStyle w:val="ListParagraph"/>
        <w:numPr>
          <w:ilvl w:val="0"/>
          <w:numId w:val="1"/>
        </w:numPr>
        <w:rPr>
          <w:sz w:val="24"/>
          <w:szCs w:val="24"/>
          <w:rPrChange w:id="510" w:author="user" w:date="2019-01-20T00:06:00Z">
            <w:rPr>
              <w:i/>
              <w:iCs/>
            </w:rPr>
          </w:rPrChange>
        </w:rPr>
      </w:pPr>
      <w:r w:rsidRPr="00C74070">
        <w:rPr>
          <w:rFonts w:hint="eastAsia"/>
          <w:sz w:val="24"/>
          <w:szCs w:val="24"/>
          <w:rtl/>
          <w:rPrChange w:id="511" w:author="user" w:date="2019-01-20T00:06:00Z">
            <w:rPr>
              <w:rFonts w:hint="eastAsia"/>
              <w:i/>
              <w:iCs/>
              <w:rtl/>
            </w:rPr>
          </w:rPrChange>
        </w:rPr>
        <w:t>גיל</w:t>
      </w:r>
      <w:r w:rsidRPr="00C74070">
        <w:rPr>
          <w:sz w:val="24"/>
          <w:szCs w:val="24"/>
          <w:rtl/>
          <w:rPrChange w:id="512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513" w:author="user" w:date="2019-01-20T00:06:00Z">
            <w:rPr>
              <w:rFonts w:hint="eastAsia"/>
              <w:i/>
              <w:iCs/>
              <w:rtl/>
            </w:rPr>
          </w:rPrChange>
        </w:rPr>
        <w:t>מינימלי</w:t>
      </w:r>
      <w:r w:rsidRPr="00C74070">
        <w:rPr>
          <w:sz w:val="24"/>
          <w:szCs w:val="24"/>
          <w:rtl/>
          <w:rPrChange w:id="514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515" w:author="user" w:date="2019-01-20T00:06:00Z">
            <w:rPr>
              <w:rFonts w:hint="eastAsia"/>
              <w:i/>
              <w:iCs/>
              <w:rtl/>
            </w:rPr>
          </w:rPrChange>
        </w:rPr>
        <w:t>לתלמיד</w:t>
      </w:r>
    </w:p>
    <w:p w14:paraId="29002C3E" w14:textId="77777777" w:rsidR="002B5B55" w:rsidRPr="00C74070" w:rsidRDefault="002B5B55" w:rsidP="002B5B55">
      <w:pPr>
        <w:pStyle w:val="ListParagraph"/>
        <w:numPr>
          <w:ilvl w:val="0"/>
          <w:numId w:val="1"/>
        </w:numPr>
        <w:rPr>
          <w:sz w:val="24"/>
          <w:szCs w:val="24"/>
          <w:rPrChange w:id="516" w:author="user" w:date="2019-01-20T00:06:00Z">
            <w:rPr>
              <w:i/>
              <w:iCs/>
            </w:rPr>
          </w:rPrChange>
        </w:rPr>
      </w:pPr>
      <w:r w:rsidRPr="00C74070">
        <w:rPr>
          <w:rFonts w:hint="eastAsia"/>
          <w:sz w:val="24"/>
          <w:szCs w:val="24"/>
          <w:rtl/>
          <w:rPrChange w:id="517" w:author="user" w:date="2019-01-20T00:06:00Z">
            <w:rPr>
              <w:rFonts w:hint="eastAsia"/>
              <w:i/>
              <w:iCs/>
              <w:rtl/>
            </w:rPr>
          </w:rPrChange>
        </w:rPr>
        <w:t>זמן</w:t>
      </w:r>
      <w:r w:rsidRPr="00C74070">
        <w:rPr>
          <w:sz w:val="24"/>
          <w:szCs w:val="24"/>
          <w:rtl/>
          <w:rPrChange w:id="518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519" w:author="user" w:date="2019-01-20T00:06:00Z">
            <w:rPr>
              <w:rFonts w:hint="eastAsia"/>
              <w:i/>
              <w:iCs/>
              <w:rtl/>
            </w:rPr>
          </w:rPrChange>
        </w:rPr>
        <w:t>מינימלי</w:t>
      </w:r>
      <w:r w:rsidRPr="00C74070">
        <w:rPr>
          <w:sz w:val="24"/>
          <w:szCs w:val="24"/>
          <w:rtl/>
          <w:rPrChange w:id="520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521" w:author="user" w:date="2019-01-20T00:06:00Z">
            <w:rPr>
              <w:rFonts w:hint="eastAsia"/>
              <w:i/>
              <w:iCs/>
              <w:rtl/>
            </w:rPr>
          </w:rPrChange>
        </w:rPr>
        <w:t>בין</w:t>
      </w:r>
      <w:r w:rsidRPr="00C74070">
        <w:rPr>
          <w:sz w:val="24"/>
          <w:szCs w:val="24"/>
          <w:rtl/>
          <w:rPrChange w:id="522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523" w:author="user" w:date="2019-01-20T00:06:00Z">
            <w:rPr>
              <w:rFonts w:hint="eastAsia"/>
              <w:i/>
              <w:iCs/>
              <w:rtl/>
            </w:rPr>
          </w:rPrChange>
        </w:rPr>
        <w:t>שני</w:t>
      </w:r>
      <w:r w:rsidRPr="00C74070">
        <w:rPr>
          <w:sz w:val="24"/>
          <w:szCs w:val="24"/>
          <w:rtl/>
          <w:rPrChange w:id="524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525" w:author="user" w:date="2019-01-20T00:06:00Z">
            <w:rPr>
              <w:rFonts w:hint="eastAsia"/>
              <w:i/>
              <w:iCs/>
              <w:rtl/>
            </w:rPr>
          </w:rPrChange>
        </w:rPr>
        <w:t>טסטים</w:t>
      </w:r>
      <w:r w:rsidRPr="00C74070">
        <w:rPr>
          <w:sz w:val="24"/>
          <w:szCs w:val="24"/>
          <w:rtl/>
          <w:rPrChange w:id="526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527" w:author="user" w:date="2019-01-20T00:06:00Z">
            <w:rPr>
              <w:rFonts w:hint="eastAsia"/>
              <w:i/>
              <w:iCs/>
              <w:rtl/>
            </w:rPr>
          </w:rPrChange>
        </w:rPr>
        <w:t>לאותו</w:t>
      </w:r>
      <w:r w:rsidRPr="00C74070">
        <w:rPr>
          <w:sz w:val="24"/>
          <w:szCs w:val="24"/>
          <w:rtl/>
          <w:rPrChange w:id="528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529" w:author="user" w:date="2019-01-20T00:06:00Z">
            <w:rPr>
              <w:rFonts w:hint="eastAsia"/>
              <w:i/>
              <w:iCs/>
              <w:rtl/>
            </w:rPr>
          </w:rPrChange>
        </w:rPr>
        <w:t>תלמיד</w:t>
      </w:r>
    </w:p>
    <w:p w14:paraId="06ADFCED" w14:textId="77777777" w:rsidR="002B5B55" w:rsidRPr="00C74070" w:rsidRDefault="002B5B55" w:rsidP="002B5B55">
      <w:pPr>
        <w:pStyle w:val="ListParagraph"/>
        <w:numPr>
          <w:ilvl w:val="0"/>
          <w:numId w:val="1"/>
        </w:numPr>
        <w:rPr>
          <w:sz w:val="24"/>
          <w:szCs w:val="24"/>
          <w:rPrChange w:id="530" w:author="user" w:date="2019-01-20T00:06:00Z">
            <w:rPr>
              <w:i/>
              <w:iCs/>
            </w:rPr>
          </w:rPrChange>
        </w:rPr>
      </w:pPr>
      <w:r w:rsidRPr="00C74070">
        <w:rPr>
          <w:rFonts w:hint="eastAsia"/>
          <w:sz w:val="24"/>
          <w:szCs w:val="24"/>
          <w:rtl/>
          <w:rPrChange w:id="531" w:author="user" w:date="2019-01-20T00:06:00Z">
            <w:rPr>
              <w:rFonts w:hint="eastAsia"/>
              <w:i/>
              <w:iCs/>
              <w:rtl/>
            </w:rPr>
          </w:rPrChange>
        </w:rPr>
        <w:t>אחוז</w:t>
      </w:r>
      <w:r w:rsidRPr="00C74070">
        <w:rPr>
          <w:sz w:val="24"/>
          <w:szCs w:val="24"/>
          <w:rtl/>
          <w:rPrChange w:id="532" w:author="user" w:date="2019-01-20T00:06:00Z">
            <w:rPr>
              <w:i/>
              <w:iCs/>
              <w:rtl/>
            </w:rPr>
          </w:rPrChange>
        </w:rPr>
        <w:t xml:space="preserve"> של </w:t>
      </w:r>
      <w:r w:rsidR="001B4FFA" w:rsidRPr="00C74070">
        <w:rPr>
          <w:rFonts w:hint="eastAsia"/>
          <w:sz w:val="24"/>
          <w:szCs w:val="24"/>
          <w:rtl/>
          <w:rPrChange w:id="533" w:author="user" w:date="2019-01-20T00:06:00Z">
            <w:rPr>
              <w:rFonts w:hint="eastAsia"/>
              <w:i/>
              <w:iCs/>
              <w:rtl/>
            </w:rPr>
          </w:rPrChange>
        </w:rPr>
        <w:t>מרכיבי</w:t>
      </w:r>
      <w:r w:rsidR="001B4FFA" w:rsidRPr="00C74070">
        <w:rPr>
          <w:sz w:val="24"/>
          <w:szCs w:val="24"/>
          <w:rtl/>
          <w:rPrChange w:id="534" w:author="user" w:date="2019-01-20T00:06:00Z">
            <w:rPr>
              <w:i/>
              <w:iCs/>
              <w:rtl/>
            </w:rPr>
          </w:rPrChange>
        </w:rPr>
        <w:t xml:space="preserve"> </w:t>
      </w:r>
      <w:r w:rsidR="001B4FFA" w:rsidRPr="00C74070">
        <w:rPr>
          <w:rFonts w:hint="eastAsia"/>
          <w:sz w:val="24"/>
          <w:szCs w:val="24"/>
          <w:rtl/>
          <w:rPrChange w:id="535" w:author="user" w:date="2019-01-20T00:06:00Z">
            <w:rPr>
              <w:rFonts w:hint="eastAsia"/>
              <w:i/>
              <w:iCs/>
              <w:rtl/>
            </w:rPr>
          </w:rPrChange>
        </w:rPr>
        <w:t>הציון</w:t>
      </w:r>
      <w:r w:rsidRPr="00C74070">
        <w:rPr>
          <w:sz w:val="24"/>
          <w:szCs w:val="24"/>
          <w:rtl/>
          <w:rPrChange w:id="536" w:author="user" w:date="2019-01-20T00:06:00Z">
            <w:rPr>
              <w:i/>
              <w:iCs/>
              <w:rtl/>
            </w:rPr>
          </w:rPrChange>
        </w:rPr>
        <w:t xml:space="preserve"> </w:t>
      </w:r>
      <w:r w:rsidR="001B4FFA" w:rsidRPr="00C74070">
        <w:rPr>
          <w:rFonts w:hint="eastAsia"/>
          <w:sz w:val="24"/>
          <w:szCs w:val="24"/>
          <w:rtl/>
          <w:rPrChange w:id="537" w:author="user" w:date="2019-01-20T00:06:00Z">
            <w:rPr>
              <w:rFonts w:hint="eastAsia"/>
              <w:i/>
              <w:iCs/>
              <w:rtl/>
            </w:rPr>
          </w:rPrChange>
        </w:rPr>
        <w:t>שעל</w:t>
      </w:r>
      <w:r w:rsidR="001B4FFA" w:rsidRPr="00C74070">
        <w:rPr>
          <w:sz w:val="24"/>
          <w:szCs w:val="24"/>
          <w:rtl/>
          <w:rPrChange w:id="538" w:author="user" w:date="2019-01-20T00:06:00Z">
            <w:rPr>
              <w:i/>
              <w:iCs/>
              <w:rtl/>
            </w:rPr>
          </w:rPrChange>
        </w:rPr>
        <w:t xml:space="preserve"> </w:t>
      </w:r>
      <w:r w:rsidR="001B4FFA" w:rsidRPr="00C74070">
        <w:rPr>
          <w:rFonts w:hint="eastAsia"/>
          <w:sz w:val="24"/>
          <w:szCs w:val="24"/>
          <w:rtl/>
          <w:rPrChange w:id="539" w:author="user" w:date="2019-01-20T00:06:00Z">
            <w:rPr>
              <w:rFonts w:hint="eastAsia"/>
              <w:i/>
              <w:iCs/>
              <w:rtl/>
            </w:rPr>
          </w:rPrChange>
        </w:rPr>
        <w:t>התלמיד</w:t>
      </w:r>
      <w:r w:rsidRPr="00C74070">
        <w:rPr>
          <w:sz w:val="24"/>
          <w:szCs w:val="24"/>
          <w:rtl/>
          <w:rPrChange w:id="540" w:author="user" w:date="2019-01-20T00:06:00Z">
            <w:rPr>
              <w:i/>
              <w:iCs/>
              <w:rtl/>
            </w:rPr>
          </w:rPrChange>
        </w:rPr>
        <w:t xml:space="preserve"> </w:t>
      </w:r>
      <w:r w:rsidR="001B4FFA" w:rsidRPr="00C74070">
        <w:rPr>
          <w:rFonts w:hint="eastAsia"/>
          <w:sz w:val="24"/>
          <w:szCs w:val="24"/>
          <w:rtl/>
          <w:rPrChange w:id="541" w:author="user" w:date="2019-01-20T00:06:00Z">
            <w:rPr>
              <w:rFonts w:hint="eastAsia"/>
              <w:i/>
              <w:iCs/>
              <w:rtl/>
            </w:rPr>
          </w:rPrChange>
        </w:rPr>
        <w:t>להצליח</w:t>
      </w:r>
      <w:r w:rsidRPr="00C74070">
        <w:rPr>
          <w:sz w:val="24"/>
          <w:szCs w:val="24"/>
          <w:rtl/>
          <w:rPrChange w:id="542" w:author="user" w:date="2019-01-20T00:06:00Z">
            <w:rPr>
              <w:i/>
              <w:iCs/>
              <w:rtl/>
            </w:rPr>
          </w:rPrChange>
        </w:rPr>
        <w:t xml:space="preserve"> במהלך הטסט על מנת לעבור א</w:t>
      </w:r>
      <w:r w:rsidR="001B4FFA" w:rsidRPr="00C74070">
        <w:rPr>
          <w:rFonts w:hint="eastAsia"/>
          <w:sz w:val="24"/>
          <w:szCs w:val="24"/>
          <w:rtl/>
          <w:rPrChange w:id="543" w:author="user" w:date="2019-01-20T00:06:00Z">
            <w:rPr>
              <w:rFonts w:hint="eastAsia"/>
              <w:i/>
              <w:iCs/>
              <w:rtl/>
            </w:rPr>
          </w:rPrChange>
        </w:rPr>
        <w:t>ותו</w:t>
      </w:r>
    </w:p>
    <w:p w14:paraId="5BCCBEA0" w14:textId="77777777" w:rsidR="002B5B55" w:rsidRPr="00C74070" w:rsidRDefault="005150A2" w:rsidP="002B5B55">
      <w:pPr>
        <w:pStyle w:val="ListParagraph"/>
        <w:numPr>
          <w:ilvl w:val="0"/>
          <w:numId w:val="1"/>
        </w:numPr>
        <w:rPr>
          <w:sz w:val="24"/>
          <w:szCs w:val="24"/>
          <w:rPrChange w:id="544" w:author="user" w:date="2019-01-20T00:06:00Z">
            <w:rPr>
              <w:i/>
              <w:iCs/>
            </w:rPr>
          </w:rPrChange>
        </w:rPr>
      </w:pPr>
      <w:r w:rsidRPr="00C74070">
        <w:rPr>
          <w:rFonts w:hint="eastAsia"/>
          <w:sz w:val="24"/>
          <w:szCs w:val="24"/>
          <w:rtl/>
          <w:rPrChange w:id="545" w:author="user" w:date="2019-01-20T00:06:00Z">
            <w:rPr>
              <w:rFonts w:hint="eastAsia"/>
              <w:i/>
              <w:iCs/>
              <w:rtl/>
            </w:rPr>
          </w:rPrChange>
        </w:rPr>
        <w:t>הגדרות</w:t>
      </w:r>
      <w:r w:rsidRPr="00C74070">
        <w:rPr>
          <w:sz w:val="24"/>
          <w:szCs w:val="24"/>
          <w:rtl/>
          <w:rPrChange w:id="546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547" w:author="user" w:date="2019-01-20T00:06:00Z">
            <w:rPr>
              <w:rFonts w:hint="eastAsia"/>
              <w:i/>
              <w:iCs/>
              <w:rtl/>
            </w:rPr>
          </w:rPrChange>
        </w:rPr>
        <w:t>תצוגה</w:t>
      </w:r>
      <w:r w:rsidRPr="00C74070">
        <w:rPr>
          <w:sz w:val="24"/>
          <w:szCs w:val="24"/>
          <w:rtl/>
          <w:rPrChange w:id="548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549" w:author="user" w:date="2019-01-20T00:06:00Z">
            <w:rPr>
              <w:rFonts w:hint="eastAsia"/>
              <w:i/>
              <w:iCs/>
              <w:rtl/>
            </w:rPr>
          </w:rPrChange>
        </w:rPr>
        <w:t>של</w:t>
      </w:r>
      <w:r w:rsidRPr="00C74070">
        <w:rPr>
          <w:sz w:val="24"/>
          <w:szCs w:val="24"/>
          <w:rtl/>
          <w:rPrChange w:id="550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551" w:author="user" w:date="2019-01-20T00:06:00Z">
            <w:rPr>
              <w:rFonts w:hint="eastAsia"/>
              <w:i/>
              <w:iCs/>
              <w:rtl/>
            </w:rPr>
          </w:rPrChange>
        </w:rPr>
        <w:t>המערכת</w:t>
      </w:r>
    </w:p>
    <w:p w14:paraId="58B9F89C" w14:textId="77777777" w:rsidR="005150A2" w:rsidRPr="00C74070" w:rsidRDefault="005150A2" w:rsidP="002B5B55">
      <w:pPr>
        <w:pStyle w:val="ListParagraph"/>
        <w:numPr>
          <w:ilvl w:val="0"/>
          <w:numId w:val="1"/>
        </w:numPr>
        <w:rPr>
          <w:sz w:val="24"/>
          <w:szCs w:val="24"/>
          <w:rPrChange w:id="552" w:author="user" w:date="2019-01-20T00:06:00Z">
            <w:rPr>
              <w:i/>
              <w:iCs/>
            </w:rPr>
          </w:rPrChange>
        </w:rPr>
      </w:pPr>
      <w:r w:rsidRPr="00C74070">
        <w:rPr>
          <w:rFonts w:hint="eastAsia"/>
          <w:sz w:val="24"/>
          <w:szCs w:val="24"/>
          <w:rtl/>
          <w:rPrChange w:id="553" w:author="user" w:date="2019-01-20T00:06:00Z">
            <w:rPr>
              <w:rFonts w:hint="eastAsia"/>
              <w:i/>
              <w:iCs/>
              <w:rtl/>
            </w:rPr>
          </w:rPrChange>
        </w:rPr>
        <w:t>שם</w:t>
      </w:r>
      <w:r w:rsidRPr="00C74070">
        <w:rPr>
          <w:sz w:val="24"/>
          <w:szCs w:val="24"/>
          <w:rtl/>
          <w:rPrChange w:id="554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555" w:author="user" w:date="2019-01-20T00:06:00Z">
            <w:rPr>
              <w:rFonts w:hint="eastAsia"/>
              <w:i/>
              <w:iCs/>
              <w:rtl/>
            </w:rPr>
          </w:rPrChange>
        </w:rPr>
        <w:t>משתמש</w:t>
      </w:r>
      <w:r w:rsidRPr="00C74070">
        <w:rPr>
          <w:sz w:val="24"/>
          <w:szCs w:val="24"/>
          <w:rtl/>
          <w:rPrChange w:id="556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557" w:author="user" w:date="2019-01-20T00:06:00Z">
            <w:rPr>
              <w:rFonts w:hint="eastAsia"/>
              <w:i/>
              <w:iCs/>
              <w:rtl/>
            </w:rPr>
          </w:rPrChange>
        </w:rPr>
        <w:t>וסיסמת</w:t>
      </w:r>
      <w:r w:rsidRPr="00C74070">
        <w:rPr>
          <w:sz w:val="24"/>
          <w:szCs w:val="24"/>
          <w:rtl/>
          <w:rPrChange w:id="558" w:author="user" w:date="2019-01-20T00:06:00Z">
            <w:rPr>
              <w:i/>
              <w:iCs/>
              <w:rtl/>
            </w:rPr>
          </w:rPrChange>
        </w:rPr>
        <w:t xml:space="preserve"> </w:t>
      </w:r>
      <w:r w:rsidRPr="00C74070">
        <w:rPr>
          <w:rFonts w:hint="eastAsia"/>
          <w:sz w:val="24"/>
          <w:szCs w:val="24"/>
          <w:rtl/>
          <w:rPrChange w:id="559" w:author="user" w:date="2019-01-20T00:06:00Z">
            <w:rPr>
              <w:rFonts w:hint="eastAsia"/>
              <w:i/>
              <w:iCs/>
              <w:rtl/>
            </w:rPr>
          </w:rPrChange>
        </w:rPr>
        <w:t>מנהל</w:t>
      </w:r>
    </w:p>
    <w:p w14:paraId="71835581" w14:textId="77777777" w:rsidR="00110175" w:rsidRPr="00B305B7" w:rsidRDefault="00B305B7">
      <w:pPr>
        <w:pStyle w:val="ListParagraph"/>
        <w:numPr>
          <w:ilvl w:val="0"/>
          <w:numId w:val="1"/>
        </w:numPr>
        <w:rPr>
          <w:ins w:id="560" w:author="user" w:date="2019-01-19T23:54:00Z"/>
          <w:sz w:val="24"/>
          <w:szCs w:val="24"/>
          <w:rtl/>
          <w:rPrChange w:id="561" w:author="user" w:date="2019-01-20T00:10:00Z">
            <w:rPr>
              <w:ins w:id="562" w:author="user" w:date="2019-01-19T23:54:00Z"/>
              <w:rtl/>
            </w:rPr>
          </w:rPrChange>
        </w:rPr>
        <w:pPrChange w:id="563" w:author="user" w:date="2019-01-20T00:10:00Z">
          <w:pPr>
            <w:pStyle w:val="ListParagraph"/>
            <w:ind w:left="206"/>
          </w:pPr>
        </w:pPrChange>
      </w:pPr>
      <w:ins w:id="564" w:author="user" w:date="2019-01-19T23:59:00Z">
        <w:r>
          <w:rPr>
            <w:noProof/>
            <w:rtl/>
            <w:lang w:val="he-IL"/>
          </w:rPr>
          <mc:AlternateContent>
            <mc:Choice Requires="wpg">
              <w:drawing>
                <wp:anchor distT="0" distB="0" distL="114300" distR="114300" simplePos="0" relativeHeight="251704320" behindDoc="0" locked="0" layoutInCell="1" allowOverlap="1" wp14:anchorId="51195F85" wp14:editId="5572647B">
                  <wp:simplePos x="0" y="0"/>
                  <wp:positionH relativeFrom="column">
                    <wp:posOffset>-953770</wp:posOffset>
                  </wp:positionH>
                  <wp:positionV relativeFrom="paragraph">
                    <wp:posOffset>460375</wp:posOffset>
                  </wp:positionV>
                  <wp:extent cx="7155180" cy="4914900"/>
                  <wp:effectExtent l="0" t="0" r="26670" b="19050"/>
                  <wp:wrapNone/>
                  <wp:docPr id="1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155180" cy="4914900"/>
                            <a:chOff x="0" y="0"/>
                            <a:chExt cx="7155180" cy="4914900"/>
                          </a:xfrm>
                        </wpg:grpSpPr>
                        <wps:wsp>
                          <wps:cNvPr id="11" name="Rectangle: Rounded Corners 11"/>
                          <wps:cNvSpPr/>
                          <wps:spPr>
                            <a:xfrm>
                              <a:off x="2720340" y="0"/>
                              <a:ext cx="1562100" cy="6667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913F7D" w14:textId="77777777" w:rsidR="003558AE" w:rsidRDefault="003558AE" w:rsidP="003558AE">
                                <w:pPr>
                                  <w:jc w:val="center"/>
                                </w:pPr>
                                <w:r>
                                  <w:t xml:space="preserve">Login - </w:t>
                                </w:r>
                                <w:proofErr w:type="spellStart"/>
                                <w:r>
                                  <w:t>MainWindow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: Rounded Corners 21"/>
                          <wps:cNvSpPr/>
                          <wps:spPr>
                            <a:xfrm>
                              <a:off x="762000" y="1196340"/>
                              <a:ext cx="1162050" cy="4857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7A6997" w14:textId="77777777" w:rsidR="003558AE" w:rsidRDefault="003558AE" w:rsidP="003558AE">
                                <w:pPr>
                                  <w:jc w:val="center"/>
                                </w:pPr>
                                <w:r>
                                  <w:t>Administrator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: Rounded Corners 22"/>
                          <wps:cNvSpPr/>
                          <wps:spPr>
                            <a:xfrm>
                              <a:off x="2910840" y="1165860"/>
                              <a:ext cx="1238250" cy="5143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53652C" w14:textId="77777777" w:rsidR="00EE681B" w:rsidRDefault="00EE681B" w:rsidP="00EE681B">
                                <w:pPr>
                                  <w:jc w:val="center"/>
                                  <w:rPr>
                                    <w:ins w:id="565" w:author="elisja mayer" w:date="2019-01-20T08:40:00Z"/>
                                  </w:rPr>
                                </w:pPr>
                                <w:proofErr w:type="spellStart"/>
                                <w:ins w:id="566" w:author="elisja mayer" w:date="2019-01-20T08:40:00Z">
                                  <w:r>
                                    <w:t>TraineeWin</w:t>
                                  </w:r>
                                  <w:proofErr w:type="spellEnd"/>
                                </w:ins>
                              </w:p>
                              <w:p w14:paraId="23199744" w14:textId="77777777" w:rsidR="003558AE" w:rsidRDefault="003558AE" w:rsidP="003558AE">
                                <w:pPr>
                                  <w:jc w:val="center"/>
                                </w:pPr>
                                <w:bookmarkStart w:id="567" w:name="_GoBack"/>
                                <w:bookmarkEnd w:id="567"/>
                                <w:del w:id="568" w:author="elisja mayer" w:date="2019-01-20T08:40:00Z">
                                  <w:r w:rsidDel="00EE681B">
                                    <w:delText>TesterWin</w:delText>
                                  </w:r>
                                </w:del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: Rounded Corners 29"/>
                          <wps:cNvSpPr/>
                          <wps:spPr>
                            <a:xfrm>
                              <a:off x="5196840" y="1181100"/>
                              <a:ext cx="1238250" cy="5143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4FC585" w14:textId="77777777" w:rsidR="00EE681B" w:rsidRDefault="003558AE" w:rsidP="00EE681B">
                                <w:pPr>
                                  <w:jc w:val="center"/>
                                  <w:rPr>
                                    <w:ins w:id="569" w:author="elisja mayer" w:date="2019-01-20T08:40:00Z"/>
                                  </w:rPr>
                                </w:pPr>
                                <w:del w:id="570" w:author="elisja mayer" w:date="2019-01-20T08:40:00Z">
                                  <w:r w:rsidDel="00EE681B">
                                    <w:delText>TraineeWin</w:delText>
                                  </w:r>
                                </w:del>
                                <w:ins w:id="571" w:author="elisja mayer" w:date="2019-01-20T08:40:00Z">
                                  <w:r w:rsidR="00EE681B" w:rsidRPr="00EE681B">
                                    <w:t xml:space="preserve"> </w:t>
                                  </w:r>
                                  <w:proofErr w:type="spellStart"/>
                                  <w:r w:rsidR="00EE681B">
                                    <w:t>TesterWin</w:t>
                                  </w:r>
                                  <w:proofErr w:type="spellEnd"/>
                                </w:ins>
                              </w:p>
                              <w:p w14:paraId="04597C27" w14:textId="77777777" w:rsidR="003558AE" w:rsidRDefault="003558AE" w:rsidP="003558A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: Rounded Corners 30"/>
                          <wps:cNvSpPr/>
                          <wps:spPr>
                            <a:xfrm>
                              <a:off x="6240780" y="1996440"/>
                              <a:ext cx="914400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1EFFF6" w14:textId="77777777" w:rsidR="003558AE" w:rsidRDefault="003558AE" w:rsidP="003558A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ShowTest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: Rounded Corners 31"/>
                          <wps:cNvSpPr/>
                          <wps:spPr>
                            <a:xfrm>
                              <a:off x="4869180" y="2034540"/>
                              <a:ext cx="914400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2C71D3" w14:textId="77777777" w:rsidR="003558AE" w:rsidRDefault="003558AE" w:rsidP="003558A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UpdateTest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: Rounded Corners 32"/>
                          <wps:cNvSpPr/>
                          <wps:spPr>
                            <a:xfrm>
                              <a:off x="0" y="2125980"/>
                              <a:ext cx="914400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0AAB3F" w14:textId="77777777" w:rsidR="003558AE" w:rsidRDefault="003558AE" w:rsidP="003558AE">
                                <w:pPr>
                                  <w:jc w:val="center"/>
                                </w:pPr>
                                <w:r>
                                  <w:t>Settings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: Rounded Corners 33"/>
                          <wps:cNvSpPr/>
                          <wps:spPr>
                            <a:xfrm>
                              <a:off x="3436620" y="2057400"/>
                              <a:ext cx="1228725" cy="4762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594A3D" w14:textId="77777777" w:rsidR="003558AE" w:rsidRDefault="003558AE" w:rsidP="003558A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ShowTestResults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: Rounded Corners 34"/>
                          <wps:cNvSpPr/>
                          <wps:spPr>
                            <a:xfrm>
                              <a:off x="2324100" y="2072640"/>
                              <a:ext cx="914400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B1E6DE" w14:textId="77777777" w:rsidR="003558AE" w:rsidRDefault="003558AE" w:rsidP="003558A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EditTest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Connector: Elbow 35"/>
                          <wps:cNvCnPr/>
                          <wps:spPr>
                            <a:xfrm>
                              <a:off x="4282440" y="365760"/>
                              <a:ext cx="914400" cy="91440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nector: Elbow 36"/>
                          <wps:cNvCnPr/>
                          <wps:spPr>
                            <a:xfrm flipH="1">
                              <a:off x="1935480" y="304800"/>
                              <a:ext cx="762000" cy="94297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6416040" y="1691640"/>
                              <a:ext cx="85725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3581400" y="678180"/>
                              <a:ext cx="9525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 flipH="1">
                              <a:off x="5539740" y="1699260"/>
                              <a:ext cx="28575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3931920" y="1699260"/>
                              <a:ext cx="123825" cy="390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 flipH="1">
                              <a:off x="3055620" y="1699260"/>
                              <a:ext cx="123825" cy="400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 flipH="1">
                              <a:off x="731520" y="1699260"/>
                              <a:ext cx="304800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flipH="1">
                              <a:off x="1524000" y="1691640"/>
                              <a:ext cx="9525" cy="3000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Rectangle: Rounded Corners 44"/>
                          <wps:cNvSpPr/>
                          <wps:spPr>
                            <a:xfrm>
                              <a:off x="1981200" y="4457700"/>
                              <a:ext cx="914400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F3750B" w14:textId="77777777" w:rsidR="003558AE" w:rsidRDefault="003558AE" w:rsidP="003558A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AddTrainee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: Rounded Corners 45"/>
                          <wps:cNvSpPr/>
                          <wps:spPr>
                            <a:xfrm>
                              <a:off x="1981200" y="3733800"/>
                              <a:ext cx="914400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E718C" w14:textId="77777777" w:rsidR="003558AE" w:rsidRDefault="003558AE" w:rsidP="003558A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AddTester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: Rounded Corners 46"/>
                          <wps:cNvSpPr/>
                          <wps:spPr>
                            <a:xfrm>
                              <a:off x="1981200" y="3070860"/>
                              <a:ext cx="914400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3EC021" w14:textId="77777777" w:rsidR="003558AE" w:rsidRDefault="003558AE" w:rsidP="003558A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EditTest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1531620" y="3299460"/>
                              <a:ext cx="44767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 flipV="1">
                              <a:off x="1531620" y="3962400"/>
                              <a:ext cx="4667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>
                              <a:off x="1531620" y="4693920"/>
                              <a:ext cx="4286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51195F85" id="Group 1" o:spid="_x0000_s1026" style="position:absolute;left:0;text-align:left;margin-left:-75.1pt;margin-top:36.25pt;width:563.4pt;height:387pt;z-index:251704320" coordsize="71551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">
                  <v:roundrect id="Rectangle: Rounded Corners 11" o:spid="_x0000_s1027" style="position:absolute;left:27203;width:15621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" fillcolor="#4f81bd [3204]" strokecolor="#243f60 [1604]" strokeweight="2pt">
                    <v:textbox>
                      <w:txbxContent>
                        <w:p w14:paraId="3B913F7D" w14:textId="77777777" w:rsidR="003558AE" w:rsidRDefault="003558AE" w:rsidP="003558AE">
                          <w:pPr>
                            <w:jc w:val="center"/>
                          </w:pPr>
                          <w:r>
                            <w:t xml:space="preserve">Login - </w:t>
                          </w:r>
                          <w:proofErr w:type="spellStart"/>
                          <w:r>
                            <w:t>MainWindow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21" o:spid="_x0000_s1028" style="position:absolute;left:7620;top:11963;width:11620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" fillcolor="#4f81bd [3204]" strokecolor="#243f60 [1604]" strokeweight="2pt">
                    <v:textbox>
                      <w:txbxContent>
                        <w:p w14:paraId="267A6997" w14:textId="77777777" w:rsidR="003558AE" w:rsidRDefault="003558AE" w:rsidP="003558AE">
                          <w:pPr>
                            <w:jc w:val="center"/>
                          </w:pPr>
                          <w:r>
                            <w:t>Administrator</w:t>
                          </w:r>
                        </w:p>
                      </w:txbxContent>
                    </v:textbox>
                  </v:roundrect>
                  <v:roundrect id="Rectangle: Rounded Corners 22" o:spid="_x0000_s1029" style="position:absolute;left:29108;top:11658;width:12382;height:5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" fillcolor="#4f81bd [3204]" strokecolor="#243f60 [1604]" strokeweight="2pt">
                    <v:textbox>
                      <w:txbxContent>
                        <w:p w14:paraId="2953652C" w14:textId="77777777" w:rsidR="00EE681B" w:rsidRDefault="00EE681B" w:rsidP="00EE681B">
                          <w:pPr>
                            <w:jc w:val="center"/>
                            <w:rPr>
                              <w:ins w:id="572" w:author="elisja mayer" w:date="2019-01-20T08:40:00Z"/>
                            </w:rPr>
                          </w:pPr>
                          <w:proofErr w:type="spellStart"/>
                          <w:ins w:id="573" w:author="elisja mayer" w:date="2019-01-20T08:40:00Z">
                            <w:r>
                              <w:t>TraineeWin</w:t>
                            </w:r>
                            <w:proofErr w:type="spellEnd"/>
                          </w:ins>
                        </w:p>
                        <w:p w14:paraId="23199744" w14:textId="77777777" w:rsidR="003558AE" w:rsidRDefault="003558AE" w:rsidP="003558AE">
                          <w:pPr>
                            <w:jc w:val="center"/>
                          </w:pPr>
                          <w:bookmarkStart w:id="574" w:name="_GoBack"/>
                          <w:bookmarkEnd w:id="574"/>
                          <w:del w:id="575" w:author="elisja mayer" w:date="2019-01-20T08:40:00Z">
                            <w:r w:rsidDel="00EE681B">
                              <w:delText>TesterWin</w:delText>
                            </w:r>
                          </w:del>
                        </w:p>
                      </w:txbxContent>
                    </v:textbox>
                  </v:roundrect>
                  <v:roundrect id="Rectangle: Rounded Corners 29" o:spid="_x0000_s1030" style="position:absolute;left:51968;top:11811;width:12382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" fillcolor="#4f81bd [3204]" strokecolor="#243f60 [1604]" strokeweight="2pt">
                    <v:textbox>
                      <w:txbxContent>
                        <w:p w14:paraId="794FC585" w14:textId="77777777" w:rsidR="00EE681B" w:rsidRDefault="003558AE" w:rsidP="00EE681B">
                          <w:pPr>
                            <w:jc w:val="center"/>
                            <w:rPr>
                              <w:ins w:id="576" w:author="elisja mayer" w:date="2019-01-20T08:40:00Z"/>
                            </w:rPr>
                          </w:pPr>
                          <w:del w:id="577" w:author="elisja mayer" w:date="2019-01-20T08:40:00Z">
                            <w:r w:rsidDel="00EE681B">
                              <w:delText>TraineeWin</w:delText>
                            </w:r>
                          </w:del>
                          <w:ins w:id="578" w:author="elisja mayer" w:date="2019-01-20T08:40:00Z">
                            <w:r w:rsidR="00EE681B" w:rsidRPr="00EE681B">
                              <w:t xml:space="preserve"> </w:t>
                            </w:r>
                            <w:proofErr w:type="spellStart"/>
                            <w:r w:rsidR="00EE681B">
                              <w:t>TesterWin</w:t>
                            </w:r>
                            <w:proofErr w:type="spellEnd"/>
                          </w:ins>
                        </w:p>
                        <w:p w14:paraId="04597C27" w14:textId="77777777" w:rsidR="003558AE" w:rsidRDefault="003558AE" w:rsidP="003558AE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oundrect id="Rectangle: Rounded Corners 30" o:spid="_x0000_s1031" style="position:absolute;left:62407;top:19964;width:9144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" fillcolor="#4f81bd [3204]" strokecolor="#243f60 [1604]" strokeweight="2pt">
                    <v:textbox>
                      <w:txbxContent>
                        <w:p w14:paraId="2E1EFFF6" w14:textId="77777777" w:rsidR="003558AE" w:rsidRDefault="003558AE" w:rsidP="003558AE">
                          <w:pPr>
                            <w:jc w:val="center"/>
                          </w:pPr>
                          <w:proofErr w:type="spellStart"/>
                          <w:r>
                            <w:t>ShowTest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31" o:spid="_x0000_s1032" style="position:absolute;left:48691;top:20345;width:9144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" fillcolor="#4f81bd [3204]" strokecolor="#243f60 [1604]" strokeweight="2pt">
                    <v:textbox>
                      <w:txbxContent>
                        <w:p w14:paraId="372C71D3" w14:textId="77777777" w:rsidR="003558AE" w:rsidRDefault="003558AE" w:rsidP="003558AE">
                          <w:pPr>
                            <w:jc w:val="center"/>
                          </w:pPr>
                          <w:proofErr w:type="spellStart"/>
                          <w:r>
                            <w:t>UpdateTest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32" o:spid="_x0000_s1033" style="position:absolute;top:21259;width:9144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" fillcolor="#4f81bd [3204]" strokecolor="#243f60 [1604]" strokeweight="2pt">
                    <v:textbox>
                      <w:txbxContent>
                        <w:p w14:paraId="010AAB3F" w14:textId="77777777" w:rsidR="003558AE" w:rsidRDefault="003558AE" w:rsidP="003558AE">
                          <w:pPr>
                            <w:jc w:val="center"/>
                          </w:pPr>
                          <w:r>
                            <w:t>Settings</w:t>
                          </w:r>
                        </w:p>
                      </w:txbxContent>
                    </v:textbox>
                  </v:roundrect>
                  <v:roundrect id="Rectangle: Rounded Corners 33" o:spid="_x0000_s1034" style="position:absolute;left:34366;top:20574;width:12287;height:4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" fillcolor="#4f81bd [3204]" strokecolor="#243f60 [1604]" strokeweight="2pt">
                    <v:textbox>
                      <w:txbxContent>
                        <w:p w14:paraId="03594A3D" w14:textId="77777777" w:rsidR="003558AE" w:rsidRDefault="003558AE" w:rsidP="003558AE">
                          <w:pPr>
                            <w:jc w:val="center"/>
                          </w:pPr>
                          <w:proofErr w:type="spellStart"/>
                          <w:r>
                            <w:t>ShowTestResults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34" o:spid="_x0000_s1035" style="position:absolute;left:23241;top:20726;width:9144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" fillcolor="#4f81bd [3204]" strokecolor="#243f60 [1604]" strokeweight="2pt">
                    <v:textbox>
                      <w:txbxContent>
                        <w:p w14:paraId="6FB1E6DE" w14:textId="77777777" w:rsidR="003558AE" w:rsidRDefault="003558AE" w:rsidP="003558AE">
                          <w:pPr>
                            <w:jc w:val="center"/>
                          </w:pPr>
                          <w:proofErr w:type="spellStart"/>
                          <w:r>
                            <w:t>EditTest</w:t>
                          </w:r>
                          <w:proofErr w:type="spellEnd"/>
                        </w:p>
                      </w:txbxContent>
                    </v:textbox>
                  </v:round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35" o:spid="_x0000_s1036" type="#_x0000_t34" style="position:absolute;left:42824;top:3657;width:9144;height:91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" strokecolor="#4579b8 [3044]">
                    <v:stroke endarrow="block"/>
                  </v:shape>
                  <v:shape id="Connector: Elbow 36" o:spid="_x0000_s1037" type="#_x0000_t34" style="position:absolute;left:19354;top:3048;width:7620;height:942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" strokecolor="#4579b8 [3044]">
                    <v:stroke endarrow="block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7" o:spid="_x0000_s1038" type="#_x0000_t32" style="position:absolute;left:64160;top:16916;width:857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" strokecolor="#4579b8 [3044]">
                    <v:stroke endarrow="block"/>
                  </v:shape>
                  <v:shape id="Straight Arrow Connector 38" o:spid="_x0000_s1039" type="#_x0000_t32" style="position:absolute;left:35814;top:6781;width:95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tKb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CGPDl/AD5PwNAAD//wMAUEsBAi0AFAAGAAgAAAAhANvh9svuAAAAhQEAABMAAAAAAAAAAAAAAAAA&#10;AAAAAFtDb250ZW50X1R5cGVzXS54bWxQSwECLQAUAAYACAAAACEAWvQsW78AAAAVAQAACwAAAAAA&#10;AAAAAAAAAAAfAQAAX3JlbHMvLnJlbHNQSwECLQAUAAYACAAAACEAbQrSm8AAAADbAAAADwAAAAAA&#10;AAAAAAAAAAAHAgAAZHJzL2Rvd25yZXYueG1sUEsFBgAAAAADAAMAtwAAAPQCAAAAAA==&#10;" strokecolor="#4579b8 [3044]">
                    <v:stroke endarrow="block"/>
                  </v:shape>
                  <v:shape id="Straight Arrow Connector 39" o:spid="_x0000_s1040" type="#_x0000_t32" style="position:absolute;left:55397;top:16992;width:286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" strokecolor="#4579b8 [3044]">
                    <v:stroke endarrow="block"/>
                  </v:shape>
                  <v:shape id="Straight Arrow Connector 40" o:spid="_x0000_s1041" type="#_x0000_t32" style="position:absolute;left:39319;top:16992;width:1238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3g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OvDl/AD5PwNAAD//wMAUEsBAi0AFAAGAAgAAAAhANvh9svuAAAAhQEAABMAAAAAAAAAAAAAAAAA&#10;AAAAAFtDb250ZW50X1R5cGVzXS54bWxQSwECLQAUAAYACAAAACEAWvQsW78AAAAVAQAACwAAAAAA&#10;AAAAAAAAAAAfAQAAX3JlbHMvLnJlbHNQSwECLQAUAAYACAAAACEAy3qt4MAAAADbAAAADwAAAAAA&#10;AAAAAAAAAAAHAgAAZHJzL2Rvd25yZXYueG1sUEsFBgAAAAADAAMAtwAAAPQCAAAAAA==&#10;" strokecolor="#4579b8 [3044]">
                    <v:stroke endarrow="block"/>
                  </v:shape>
                  <v:shape id="Straight Arrow Connector 41" o:spid="_x0000_s1042" type="#_x0000_t32" style="position:absolute;left:30556;top:16992;width:1238;height:4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" strokecolor="#4579b8 [3044]">
                    <v:stroke endarrow="block"/>
                  </v:shape>
                  <v:shape id="Straight Arrow Connector 42" o:spid="_x0000_s1043" type="#_x0000_t32" style="position:absolute;left:7315;top:16992;width:3048;height:4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h1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3gZQzXL+kHyNkFAAD//wMAUEsBAi0AFAAGAAgAAAAhANvh9svuAAAAhQEAABMAAAAAAAAAAAAA&#10;AAAAAAAAAFtDb250ZW50X1R5cGVzXS54bWxQSwECLQAUAAYACAAAACEAWvQsW78AAAAVAQAACwAA&#10;AAAAAAAAAAAAAAAfAQAAX3JlbHMvLnJlbHNQSwECLQAUAAYACAAAACEAMwModcMAAADbAAAADwAA&#10;AAAAAAAAAAAAAAAHAgAAZHJzL2Rvd25yZXYueG1sUEsFBgAAAAADAAMAtwAAAPcCAAAAAA==&#10;" strokecolor="#4579b8 [3044]">
                    <v:stroke endarrow="block"/>
                  </v:shape>
                  <v:line id="Straight Connector 43" o:spid="_x0000_s1044" style="position:absolute;flip:x;visibility:visible;mso-wrap-style:square" from="15240,16916" to="15335,46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" strokecolor="#4579b8 [3044]"/>
                  <v:roundrect id="Rectangle: Rounded Corners 44" o:spid="_x0000_s1045" style="position:absolute;left:19812;top:44577;width:9144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" fillcolor="#4f81bd [3204]" strokecolor="#243f60 [1604]" strokeweight="2pt">
                    <v:textbox>
                      <w:txbxContent>
                        <w:p w14:paraId="79F3750B" w14:textId="77777777" w:rsidR="003558AE" w:rsidRDefault="003558AE" w:rsidP="003558AE">
                          <w:pPr>
                            <w:jc w:val="center"/>
                          </w:pPr>
                          <w:proofErr w:type="spellStart"/>
                          <w:r>
                            <w:t>AddTrainee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45" o:spid="_x0000_s1046" style="position:absolute;left:19812;top:37338;width:9144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" fillcolor="#4f81bd [3204]" strokecolor="#243f60 [1604]" strokeweight="2pt">
                    <v:textbox>
                      <w:txbxContent>
                        <w:p w14:paraId="65EE718C" w14:textId="77777777" w:rsidR="003558AE" w:rsidRDefault="003558AE" w:rsidP="003558AE">
                          <w:pPr>
                            <w:jc w:val="center"/>
                          </w:pPr>
                          <w:proofErr w:type="spellStart"/>
                          <w:r>
                            <w:t>AddTester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46" o:spid="_x0000_s1047" style="position:absolute;left:19812;top:30708;width:9144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" fillcolor="#4f81bd [3204]" strokecolor="#243f60 [1604]" strokeweight="2pt">
                    <v:textbox>
                      <w:txbxContent>
                        <w:p w14:paraId="623EC021" w14:textId="77777777" w:rsidR="003558AE" w:rsidRDefault="003558AE" w:rsidP="003558AE">
                          <w:pPr>
                            <w:jc w:val="center"/>
                          </w:pPr>
                          <w:proofErr w:type="spellStart"/>
                          <w:r>
                            <w:t>EditTest</w:t>
                          </w:r>
                          <w:proofErr w:type="spellEnd"/>
                        </w:p>
                      </w:txbxContent>
                    </v:textbox>
                  </v:roundrect>
                  <v:shape id="Straight Arrow Connector 47" o:spid="_x0000_s1048" type="#_x0000_t32" style="position:absolute;left:15316;top:32994;width:447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" strokecolor="#4579b8 [3044]">
                    <v:stroke endarrow="block"/>
                  </v:shape>
                  <v:shape id="Straight Arrow Connector 48" o:spid="_x0000_s1049" type="#_x0000_t32" style="position:absolute;left:15316;top:39624;width:466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" strokecolor="#4579b8 [3044]">
                    <v:stroke endarrow="block"/>
                  </v:shape>
                  <v:shape id="Straight Arrow Connector 49" o:spid="_x0000_s1050" type="#_x0000_t32" style="position:absolute;left:15316;top:46939;width:428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" strokecolor="#4579b8 [3044]">
                    <v:stroke endarrow="block"/>
                  </v:shape>
                </v:group>
              </w:pict>
            </mc:Fallback>
          </mc:AlternateContent>
        </w:r>
      </w:ins>
      <w:r w:rsidR="001B4FFA" w:rsidRPr="00C74070">
        <w:rPr>
          <w:rFonts w:hint="eastAsia"/>
          <w:sz w:val="24"/>
          <w:szCs w:val="24"/>
          <w:rtl/>
          <w:rPrChange w:id="579" w:author="user" w:date="2019-01-20T00:06:00Z">
            <w:rPr>
              <w:rFonts w:hint="eastAsia"/>
              <w:i/>
              <w:iCs/>
              <w:rtl/>
            </w:rPr>
          </w:rPrChange>
        </w:rPr>
        <w:t>מהם</w:t>
      </w:r>
      <w:r w:rsidR="001B4FFA" w:rsidRPr="00C74070">
        <w:rPr>
          <w:sz w:val="24"/>
          <w:szCs w:val="24"/>
          <w:rtl/>
          <w:rPrChange w:id="580" w:author="user" w:date="2019-01-20T00:06:00Z">
            <w:rPr>
              <w:i/>
              <w:iCs/>
              <w:rtl/>
            </w:rPr>
          </w:rPrChange>
        </w:rPr>
        <w:t xml:space="preserve"> </w:t>
      </w:r>
      <w:r w:rsidR="001B4FFA" w:rsidRPr="00C74070">
        <w:rPr>
          <w:rFonts w:hint="eastAsia"/>
          <w:sz w:val="24"/>
          <w:szCs w:val="24"/>
          <w:rtl/>
          <w:rPrChange w:id="581" w:author="user" w:date="2019-01-20T00:06:00Z">
            <w:rPr>
              <w:rFonts w:hint="eastAsia"/>
              <w:i/>
              <w:iCs/>
              <w:rtl/>
            </w:rPr>
          </w:rPrChange>
        </w:rPr>
        <w:t>מרכיבי</w:t>
      </w:r>
      <w:r w:rsidR="001B4FFA" w:rsidRPr="00C74070">
        <w:rPr>
          <w:sz w:val="24"/>
          <w:szCs w:val="24"/>
          <w:rtl/>
          <w:rPrChange w:id="582" w:author="user" w:date="2019-01-20T00:06:00Z">
            <w:rPr>
              <w:i/>
              <w:iCs/>
              <w:rtl/>
            </w:rPr>
          </w:rPrChange>
        </w:rPr>
        <w:t xml:space="preserve"> </w:t>
      </w:r>
      <w:r w:rsidR="001B4FFA" w:rsidRPr="00C74070">
        <w:rPr>
          <w:rFonts w:hint="eastAsia"/>
          <w:sz w:val="24"/>
          <w:szCs w:val="24"/>
          <w:rtl/>
          <w:rPrChange w:id="583" w:author="user" w:date="2019-01-20T00:06:00Z">
            <w:rPr>
              <w:rFonts w:hint="eastAsia"/>
              <w:i/>
              <w:iCs/>
              <w:rtl/>
            </w:rPr>
          </w:rPrChange>
        </w:rPr>
        <w:t>הציון</w:t>
      </w:r>
      <w:r w:rsidR="005150A2" w:rsidRPr="00C74070">
        <w:rPr>
          <w:sz w:val="24"/>
          <w:szCs w:val="24"/>
          <w:rtl/>
          <w:rPrChange w:id="584" w:author="user" w:date="2019-01-20T00:06:00Z">
            <w:rPr>
              <w:i/>
              <w:iCs/>
              <w:rtl/>
            </w:rPr>
          </w:rPrChange>
        </w:rPr>
        <w:t xml:space="preserve"> לבדיקת התלמיד בטסט</w:t>
      </w:r>
    </w:p>
    <w:p w14:paraId="56743816" w14:textId="77777777" w:rsidR="002D6275" w:rsidRPr="00C74070" w:rsidRDefault="00110175">
      <w:pPr>
        <w:ind w:left="-874" w:firstLine="720"/>
        <w:rPr>
          <w:ins w:id="585" w:author="user" w:date="2019-01-19T23:55:00Z"/>
          <w:b/>
          <w:bCs/>
          <w:sz w:val="28"/>
          <w:szCs w:val="28"/>
          <w:rtl/>
          <w:rPrChange w:id="586" w:author="user" w:date="2019-01-20T00:06:00Z">
            <w:rPr>
              <w:ins w:id="587" w:author="user" w:date="2019-01-19T23:55:00Z"/>
              <w:rtl/>
            </w:rPr>
          </w:rPrChange>
        </w:rPr>
        <w:pPrChange w:id="588" w:author="user" w:date="2019-01-20T00:06:00Z">
          <w:pPr>
            <w:pStyle w:val="ListParagraph"/>
            <w:ind w:left="206"/>
          </w:pPr>
        </w:pPrChange>
      </w:pPr>
      <w:ins w:id="589" w:author="user" w:date="2019-01-19T23:55:00Z">
        <w:r w:rsidRPr="00C74070">
          <w:rPr>
            <w:b/>
            <w:bCs/>
            <w:noProof/>
            <w:sz w:val="28"/>
            <w:szCs w:val="28"/>
            <w:rtl/>
            <w:rPrChange w:id="590" w:author="user" w:date="2019-01-20T00:06:00Z">
              <w:rPr>
                <w:rFonts w:cs="Arial"/>
                <w:b/>
                <w:bCs/>
                <w:noProof/>
                <w:rtl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46976" behindDoc="0" locked="0" layoutInCell="1" allowOverlap="1" wp14:anchorId="2085A37E" wp14:editId="41DDE653">
                  <wp:simplePos x="0" y="0"/>
                  <wp:positionH relativeFrom="column">
                    <wp:posOffset>6420485</wp:posOffset>
                  </wp:positionH>
                  <wp:positionV relativeFrom="paragraph">
                    <wp:posOffset>1426210</wp:posOffset>
                  </wp:positionV>
                  <wp:extent cx="85725" cy="295275"/>
                  <wp:effectExtent l="0" t="0" r="66675" b="47625"/>
                  <wp:wrapNone/>
                  <wp:docPr id="14" name="Straight Arrow Connector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5725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5B3D997A" id="Straight Arrow Connector 14" o:spid="_x0000_s1026" type="#_x0000_t32" style="position:absolute;margin-left:505.55pt;margin-top:112.3pt;width:6.75pt;height:23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" strokecolor="#4579b8 [3044]">
                  <v:stroke endarrow="block"/>
                </v:shape>
              </w:pict>
            </mc:Fallback>
          </mc:AlternateContent>
        </w:r>
      </w:ins>
      <w:ins w:id="591" w:author="user" w:date="2019-01-19T23:53:00Z">
        <w:r w:rsidRPr="00C74070">
          <w:rPr>
            <w:rFonts w:hint="eastAsia"/>
            <w:b/>
            <w:bCs/>
            <w:sz w:val="28"/>
            <w:szCs w:val="28"/>
            <w:rtl/>
            <w:rPrChange w:id="592" w:author="user" w:date="2019-01-20T00:06:00Z">
              <w:rPr>
                <w:rFonts w:hint="eastAsia"/>
                <w:rtl/>
              </w:rPr>
            </w:rPrChange>
          </w:rPr>
          <w:t>דיאגרמת</w:t>
        </w:r>
        <w:r w:rsidRPr="00C74070">
          <w:rPr>
            <w:b/>
            <w:bCs/>
            <w:sz w:val="28"/>
            <w:szCs w:val="28"/>
            <w:rtl/>
            <w:rPrChange w:id="593" w:author="user" w:date="2019-01-20T00:06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b/>
            <w:bCs/>
            <w:sz w:val="28"/>
            <w:szCs w:val="28"/>
            <w:rtl/>
            <w:rPrChange w:id="594" w:author="user" w:date="2019-01-20T00:06:00Z">
              <w:rPr>
                <w:rFonts w:hint="eastAsia"/>
                <w:rtl/>
              </w:rPr>
            </w:rPrChange>
          </w:rPr>
          <w:t>החלו</w:t>
        </w:r>
      </w:ins>
      <w:ins w:id="595" w:author="user" w:date="2019-01-19T23:54:00Z">
        <w:r w:rsidRPr="00C74070">
          <w:rPr>
            <w:rFonts w:hint="eastAsia"/>
            <w:b/>
            <w:bCs/>
            <w:sz w:val="28"/>
            <w:szCs w:val="28"/>
            <w:rtl/>
            <w:rPrChange w:id="596" w:author="user" w:date="2019-01-20T00:06:00Z">
              <w:rPr>
                <w:rFonts w:hint="eastAsia"/>
                <w:rtl/>
              </w:rPr>
            </w:rPrChange>
          </w:rPr>
          <w:t>נות</w:t>
        </w:r>
      </w:ins>
    </w:p>
    <w:p w14:paraId="43989881" w14:textId="77777777" w:rsidR="00110175" w:rsidRDefault="00110175" w:rsidP="00110175">
      <w:pPr>
        <w:pStyle w:val="ListParagraph"/>
        <w:ind w:left="206"/>
        <w:rPr>
          <w:ins w:id="597" w:author="user" w:date="2019-01-19T23:55:00Z"/>
          <w:rtl/>
        </w:rPr>
      </w:pPr>
    </w:p>
    <w:p w14:paraId="501F7803" w14:textId="77777777" w:rsidR="00110175" w:rsidRDefault="00110175" w:rsidP="00110175">
      <w:pPr>
        <w:pStyle w:val="ListParagraph"/>
        <w:ind w:left="206"/>
        <w:rPr>
          <w:ins w:id="598" w:author="user" w:date="2019-01-19T23:55:00Z"/>
          <w:rtl/>
        </w:rPr>
      </w:pPr>
    </w:p>
    <w:p w14:paraId="624BDB30" w14:textId="77777777" w:rsidR="00110175" w:rsidRDefault="00110175" w:rsidP="00110175">
      <w:pPr>
        <w:pStyle w:val="ListParagraph"/>
        <w:ind w:left="206"/>
        <w:rPr>
          <w:ins w:id="599" w:author="user" w:date="2019-01-19T23:55:00Z"/>
          <w:rtl/>
        </w:rPr>
      </w:pPr>
    </w:p>
    <w:p w14:paraId="1324A0F3" w14:textId="77777777" w:rsidR="00110175" w:rsidRDefault="00110175" w:rsidP="00110175">
      <w:pPr>
        <w:pStyle w:val="ListParagraph"/>
        <w:ind w:left="206"/>
        <w:rPr>
          <w:ins w:id="600" w:author="user" w:date="2019-01-19T23:55:00Z"/>
          <w:rtl/>
        </w:rPr>
      </w:pPr>
    </w:p>
    <w:p w14:paraId="7F3F3BF4" w14:textId="77777777" w:rsidR="00110175" w:rsidRDefault="00110175" w:rsidP="00110175">
      <w:pPr>
        <w:pStyle w:val="ListParagraph"/>
        <w:ind w:left="206"/>
        <w:rPr>
          <w:ins w:id="601" w:author="user" w:date="2019-01-19T23:55:00Z"/>
          <w:rtl/>
        </w:rPr>
      </w:pPr>
    </w:p>
    <w:p w14:paraId="37EBE9E4" w14:textId="77777777" w:rsidR="00110175" w:rsidRDefault="00110175" w:rsidP="00110175">
      <w:pPr>
        <w:pStyle w:val="ListParagraph"/>
        <w:ind w:left="206"/>
        <w:rPr>
          <w:ins w:id="602" w:author="user" w:date="2019-01-19T23:55:00Z"/>
          <w:rtl/>
        </w:rPr>
      </w:pPr>
    </w:p>
    <w:p w14:paraId="7078992E" w14:textId="77777777" w:rsidR="00110175" w:rsidRDefault="00110175" w:rsidP="00110175">
      <w:pPr>
        <w:pStyle w:val="ListParagraph"/>
        <w:ind w:left="206"/>
        <w:rPr>
          <w:ins w:id="603" w:author="user" w:date="2019-01-19T23:55:00Z"/>
          <w:rtl/>
        </w:rPr>
      </w:pPr>
    </w:p>
    <w:p w14:paraId="5D99733E" w14:textId="77777777" w:rsidR="00110175" w:rsidRDefault="00110175" w:rsidP="00110175">
      <w:pPr>
        <w:pStyle w:val="ListParagraph"/>
        <w:ind w:left="206"/>
        <w:rPr>
          <w:ins w:id="604" w:author="user" w:date="2019-01-19T23:55:00Z"/>
          <w:rtl/>
        </w:rPr>
      </w:pPr>
    </w:p>
    <w:p w14:paraId="62E70356" w14:textId="77777777" w:rsidR="00110175" w:rsidRDefault="00110175" w:rsidP="00110175">
      <w:pPr>
        <w:pStyle w:val="ListParagraph"/>
        <w:ind w:left="206"/>
        <w:rPr>
          <w:ins w:id="605" w:author="user" w:date="2019-01-19T23:55:00Z"/>
          <w:rtl/>
        </w:rPr>
      </w:pPr>
    </w:p>
    <w:p w14:paraId="5377F712" w14:textId="77777777" w:rsidR="00110175" w:rsidRDefault="00110175" w:rsidP="00110175">
      <w:pPr>
        <w:pStyle w:val="ListParagraph"/>
        <w:ind w:left="206"/>
        <w:rPr>
          <w:ins w:id="606" w:author="user" w:date="2019-01-19T23:55:00Z"/>
          <w:rtl/>
        </w:rPr>
      </w:pPr>
    </w:p>
    <w:p w14:paraId="3C4E5EE8" w14:textId="77777777" w:rsidR="00110175" w:rsidRDefault="00110175" w:rsidP="00110175">
      <w:pPr>
        <w:pStyle w:val="ListParagraph"/>
        <w:ind w:left="206"/>
        <w:rPr>
          <w:ins w:id="607" w:author="user" w:date="2019-01-19T23:55:00Z"/>
          <w:rtl/>
        </w:rPr>
      </w:pPr>
    </w:p>
    <w:p w14:paraId="259BBD4E" w14:textId="77777777" w:rsidR="00110175" w:rsidRDefault="00110175" w:rsidP="00110175">
      <w:pPr>
        <w:pStyle w:val="ListParagraph"/>
        <w:ind w:left="206"/>
        <w:rPr>
          <w:ins w:id="608" w:author="user" w:date="2019-01-19T23:55:00Z"/>
          <w:rtl/>
        </w:rPr>
      </w:pPr>
    </w:p>
    <w:p w14:paraId="62BA16B3" w14:textId="77777777" w:rsidR="00110175" w:rsidRDefault="00110175" w:rsidP="00110175">
      <w:pPr>
        <w:pStyle w:val="ListParagraph"/>
        <w:ind w:left="206"/>
        <w:rPr>
          <w:ins w:id="609" w:author="user" w:date="2019-01-19T23:54:00Z"/>
          <w:rtl/>
        </w:rPr>
      </w:pPr>
    </w:p>
    <w:p w14:paraId="1805C82B" w14:textId="77777777" w:rsidR="00110175" w:rsidRDefault="00110175" w:rsidP="00110175">
      <w:pPr>
        <w:pStyle w:val="ListParagraph"/>
        <w:ind w:left="206"/>
        <w:rPr>
          <w:ins w:id="610" w:author="user" w:date="2019-01-20T00:10:00Z"/>
          <w:b/>
          <w:bCs/>
          <w:rtl/>
        </w:rPr>
      </w:pPr>
    </w:p>
    <w:p w14:paraId="30DCC5C1" w14:textId="77777777" w:rsidR="00B305B7" w:rsidRPr="00110175" w:rsidRDefault="00B305B7">
      <w:pPr>
        <w:pStyle w:val="ListParagraph"/>
        <w:ind w:left="206"/>
        <w:rPr>
          <w:ins w:id="611" w:author="user" w:date="2019-01-19T23:32:00Z"/>
          <w:b/>
          <w:bCs/>
          <w:rtl/>
          <w:rPrChange w:id="612" w:author="user" w:date="2019-01-19T23:55:00Z">
            <w:rPr>
              <w:ins w:id="613" w:author="user" w:date="2019-01-19T23:32:00Z"/>
              <w:rtl/>
            </w:rPr>
          </w:rPrChange>
        </w:rPr>
        <w:pPrChange w:id="614" w:author="user" w:date="2019-01-19T23:53:00Z">
          <w:pPr>
            <w:pStyle w:val="ListParagraph"/>
            <w:numPr>
              <w:numId w:val="1"/>
            </w:numPr>
            <w:ind w:left="206" w:hanging="360"/>
          </w:pPr>
        </w:pPrChange>
      </w:pPr>
    </w:p>
    <w:p w14:paraId="209B566E" w14:textId="77777777" w:rsidR="00DB0D0B" w:rsidRDefault="00DB0D0B" w:rsidP="002D6275">
      <w:pPr>
        <w:rPr>
          <w:ins w:id="615" w:author="user" w:date="2019-01-20T00:07:00Z"/>
          <w:i/>
          <w:iCs/>
          <w:rtl/>
        </w:rPr>
      </w:pPr>
    </w:p>
    <w:p w14:paraId="024F8139" w14:textId="77777777" w:rsidR="00C74070" w:rsidRPr="00DB0D0B" w:rsidRDefault="00C74070" w:rsidP="002D6275">
      <w:pPr>
        <w:rPr>
          <w:ins w:id="616" w:author="user" w:date="2019-01-19T22:59:00Z"/>
          <w:i/>
          <w:iCs/>
          <w:rtl/>
          <w:rPrChange w:id="617" w:author="user" w:date="2019-01-19T23:00:00Z">
            <w:rPr>
              <w:ins w:id="618" w:author="user" w:date="2019-01-19T22:59:00Z"/>
              <w:rtl/>
            </w:rPr>
          </w:rPrChange>
        </w:rPr>
      </w:pPr>
    </w:p>
    <w:p w14:paraId="3F1D1138" w14:textId="77777777" w:rsidR="00DB0D0B" w:rsidRDefault="00DB0D0B">
      <w:pPr>
        <w:rPr>
          <w:ins w:id="619" w:author="user" w:date="2019-01-19T23:55:00Z"/>
          <w:i/>
          <w:iCs/>
          <w:rtl/>
        </w:rPr>
      </w:pPr>
    </w:p>
    <w:p w14:paraId="592A5CF3" w14:textId="77777777" w:rsidR="00110175" w:rsidRPr="00DB0D0B" w:rsidDel="00C74070" w:rsidRDefault="00110175">
      <w:pPr>
        <w:rPr>
          <w:del w:id="620" w:author="user" w:date="2019-01-20T00:06:00Z"/>
          <w:i/>
          <w:iCs/>
          <w:rPrChange w:id="621" w:author="user" w:date="2019-01-19T22:59:00Z">
            <w:rPr>
              <w:del w:id="622" w:author="user" w:date="2019-01-20T00:06:00Z"/>
            </w:rPr>
          </w:rPrChange>
        </w:rPr>
        <w:pPrChange w:id="623" w:author="user" w:date="2019-01-19T22:59:00Z">
          <w:pPr>
            <w:pStyle w:val="ListParagraph"/>
            <w:numPr>
              <w:numId w:val="1"/>
            </w:numPr>
            <w:ind w:left="206" w:hanging="360"/>
          </w:pPr>
        </w:pPrChange>
      </w:pPr>
    </w:p>
    <w:p w14:paraId="493CAB52" w14:textId="77777777" w:rsidR="002D6275" w:rsidDel="00C74070" w:rsidRDefault="002D6275" w:rsidP="005150A2">
      <w:pPr>
        <w:rPr>
          <w:del w:id="624" w:author="user" w:date="2019-01-20T00:06:00Z"/>
          <w:i/>
          <w:iCs/>
          <w:sz w:val="32"/>
          <w:szCs w:val="32"/>
          <w:rtl/>
        </w:rPr>
      </w:pPr>
    </w:p>
    <w:p w14:paraId="378548D9" w14:textId="77777777" w:rsidR="005150A2" w:rsidRPr="003558AE" w:rsidRDefault="005150A2">
      <w:pPr>
        <w:ind w:left="-874" w:firstLine="720"/>
        <w:rPr>
          <w:b/>
          <w:bCs/>
          <w:sz w:val="28"/>
          <w:szCs w:val="28"/>
          <w:rtl/>
          <w:rPrChange w:id="625" w:author="user" w:date="2019-01-20T00:01:00Z">
            <w:rPr>
              <w:i/>
              <w:iCs/>
              <w:sz w:val="32"/>
              <w:szCs w:val="32"/>
              <w:rtl/>
            </w:rPr>
          </w:rPrChange>
        </w:rPr>
        <w:pPrChange w:id="626" w:author="user" w:date="2019-01-20T00:01:00Z">
          <w:pPr/>
        </w:pPrChange>
      </w:pPr>
      <w:r w:rsidRPr="003558AE">
        <w:rPr>
          <w:rFonts w:hint="eastAsia"/>
          <w:b/>
          <w:bCs/>
          <w:sz w:val="28"/>
          <w:szCs w:val="28"/>
          <w:rtl/>
          <w:rPrChange w:id="627" w:author="user" w:date="2019-01-20T00:01:00Z">
            <w:rPr>
              <w:rFonts w:hint="eastAsia"/>
              <w:i/>
              <w:iCs/>
              <w:sz w:val="32"/>
              <w:szCs w:val="32"/>
              <w:rtl/>
            </w:rPr>
          </w:rPrChange>
        </w:rPr>
        <w:t>בדיקות</w:t>
      </w:r>
      <w:r w:rsidRPr="003558AE">
        <w:rPr>
          <w:b/>
          <w:bCs/>
          <w:sz w:val="28"/>
          <w:szCs w:val="28"/>
          <w:rtl/>
          <w:rPrChange w:id="628" w:author="user" w:date="2019-01-20T00:01:00Z">
            <w:rPr>
              <w:i/>
              <w:iCs/>
              <w:sz w:val="32"/>
              <w:szCs w:val="32"/>
              <w:rtl/>
            </w:rPr>
          </w:rPrChange>
        </w:rPr>
        <w:t xml:space="preserve"> </w:t>
      </w:r>
      <w:r w:rsidRPr="003558AE">
        <w:rPr>
          <w:rFonts w:hint="eastAsia"/>
          <w:b/>
          <w:bCs/>
          <w:sz w:val="28"/>
          <w:szCs w:val="28"/>
          <w:rtl/>
          <w:rPrChange w:id="629" w:author="user" w:date="2019-01-20T00:01:00Z">
            <w:rPr>
              <w:rFonts w:hint="eastAsia"/>
              <w:i/>
              <w:iCs/>
              <w:sz w:val="32"/>
              <w:szCs w:val="32"/>
              <w:rtl/>
            </w:rPr>
          </w:rPrChange>
        </w:rPr>
        <w:t>מערכת</w:t>
      </w:r>
      <w:del w:id="630" w:author="user" w:date="2019-01-20T00:01:00Z">
        <w:r w:rsidRPr="003558AE" w:rsidDel="003558AE">
          <w:rPr>
            <w:b/>
            <w:bCs/>
            <w:sz w:val="28"/>
            <w:szCs w:val="28"/>
            <w:rtl/>
            <w:rPrChange w:id="631" w:author="user" w:date="2019-01-20T00:01:00Z">
              <w:rPr>
                <w:i/>
                <w:iCs/>
                <w:sz w:val="32"/>
                <w:szCs w:val="32"/>
                <w:rtl/>
              </w:rPr>
            </w:rPrChange>
          </w:rPr>
          <w:delText>:</w:delText>
        </w:r>
      </w:del>
    </w:p>
    <w:p w14:paraId="0F48816E" w14:textId="77777777" w:rsidR="005150A2" w:rsidRPr="003558AE" w:rsidDel="00B12AE0" w:rsidRDefault="005150A2">
      <w:pPr>
        <w:ind w:left="-154"/>
        <w:rPr>
          <w:del w:id="632" w:author="user" w:date="2019-01-19T23:27:00Z"/>
          <w:sz w:val="24"/>
          <w:szCs w:val="24"/>
          <w:rtl/>
          <w:rPrChange w:id="633" w:author="user" w:date="2019-01-20T00:01:00Z">
            <w:rPr>
              <w:del w:id="634" w:author="user" w:date="2019-01-19T23:27:00Z"/>
              <w:i/>
              <w:iCs/>
              <w:sz w:val="32"/>
              <w:szCs w:val="32"/>
              <w:rtl/>
            </w:rPr>
          </w:rPrChange>
        </w:rPr>
        <w:pPrChange w:id="635" w:author="user" w:date="2019-01-20T00:01:00Z">
          <w:pPr/>
        </w:pPrChange>
      </w:pPr>
      <w:r w:rsidRPr="003558AE">
        <w:rPr>
          <w:rFonts w:hint="eastAsia"/>
          <w:sz w:val="24"/>
          <w:szCs w:val="24"/>
          <w:rtl/>
          <w:rPrChange w:id="636" w:author="user" w:date="2019-01-20T00:01:00Z">
            <w:rPr>
              <w:rFonts w:hint="eastAsia"/>
              <w:i/>
              <w:iCs/>
              <w:sz w:val="32"/>
              <w:szCs w:val="32"/>
              <w:rtl/>
            </w:rPr>
          </w:rPrChange>
        </w:rPr>
        <w:t>על</w:t>
      </w:r>
      <w:r w:rsidRPr="003558AE">
        <w:rPr>
          <w:sz w:val="24"/>
          <w:szCs w:val="24"/>
          <w:rtl/>
          <w:rPrChange w:id="637" w:author="user" w:date="2019-01-20T00:01:00Z">
            <w:rPr>
              <w:i/>
              <w:iCs/>
              <w:sz w:val="32"/>
              <w:szCs w:val="32"/>
              <w:rtl/>
            </w:rPr>
          </w:rPrChange>
        </w:rPr>
        <w:t xml:space="preserve"> מנת לשמור על יציבות ואמינות המערכת נעשות </w:t>
      </w:r>
      <w:del w:id="638" w:author="user" w:date="2019-01-19T23:27:00Z">
        <w:r w:rsidRPr="003558AE" w:rsidDel="00B12AE0">
          <w:rPr>
            <w:rFonts w:hint="eastAsia"/>
            <w:sz w:val="24"/>
            <w:szCs w:val="24"/>
            <w:rtl/>
            <w:rPrChange w:id="639" w:author="user" w:date="2019-01-20T00:01:00Z">
              <w:rPr>
                <w:rFonts w:hint="eastAsia"/>
                <w:i/>
                <w:iCs/>
                <w:sz w:val="32"/>
                <w:szCs w:val="32"/>
                <w:rtl/>
              </w:rPr>
            </w:rPrChange>
          </w:rPr>
          <w:delText>הבדיקות</w:delText>
        </w:r>
        <w:r w:rsidRPr="003558AE" w:rsidDel="00B12AE0">
          <w:rPr>
            <w:sz w:val="24"/>
            <w:szCs w:val="24"/>
            <w:rtl/>
            <w:rPrChange w:id="640" w:author="user" w:date="2019-01-20T00:01:00Z">
              <w:rPr>
                <w:i/>
                <w:iCs/>
                <w:sz w:val="32"/>
                <w:szCs w:val="32"/>
                <w:rtl/>
              </w:rPr>
            </w:rPrChange>
          </w:rPr>
          <w:delText xml:space="preserve"> הבאות </w:delText>
        </w:r>
      </w:del>
      <w:ins w:id="641" w:author="user" w:date="2019-01-19T23:27:00Z">
        <w:r w:rsidR="00B12AE0" w:rsidRPr="003558AE">
          <w:rPr>
            <w:rFonts w:hint="eastAsia"/>
            <w:sz w:val="24"/>
            <w:szCs w:val="24"/>
            <w:rtl/>
            <w:rPrChange w:id="642" w:author="user" w:date="2019-01-20T00:01:00Z">
              <w:rPr>
                <w:rFonts w:hint="eastAsia"/>
                <w:i/>
                <w:iCs/>
                <w:sz w:val="32"/>
                <w:szCs w:val="32"/>
                <w:rtl/>
              </w:rPr>
            </w:rPrChange>
          </w:rPr>
          <w:t>בדיקות</w:t>
        </w:r>
      </w:ins>
      <w:r w:rsidR="002D6275" w:rsidRPr="003558AE">
        <w:rPr>
          <w:sz w:val="24"/>
          <w:szCs w:val="24"/>
          <w:rtl/>
          <w:rPrChange w:id="643" w:author="user" w:date="2019-01-20T00:01:00Z">
            <w:rPr>
              <w:i/>
              <w:iCs/>
              <w:sz w:val="32"/>
              <w:szCs w:val="32"/>
              <w:rtl/>
            </w:rPr>
          </w:rPrChange>
        </w:rPr>
        <w:t xml:space="preserve"> רבות</w:t>
      </w:r>
      <w:ins w:id="644" w:author="user" w:date="2019-01-19T23:27:00Z">
        <w:r w:rsidR="00B12AE0" w:rsidRPr="003558AE">
          <w:rPr>
            <w:sz w:val="24"/>
            <w:szCs w:val="24"/>
            <w:rtl/>
            <w:rPrChange w:id="645" w:author="user" w:date="2019-01-20T00:01:00Z">
              <w:rPr>
                <w:i/>
                <w:iCs/>
                <w:sz w:val="32"/>
                <w:szCs w:val="32"/>
                <w:rtl/>
              </w:rPr>
            </w:rPrChange>
          </w:rPr>
          <w:t xml:space="preserve"> </w:t>
        </w:r>
      </w:ins>
      <w:r w:rsidRPr="003558AE">
        <w:rPr>
          <w:rFonts w:hint="eastAsia"/>
          <w:sz w:val="24"/>
          <w:szCs w:val="24"/>
          <w:rtl/>
          <w:rPrChange w:id="646" w:author="user" w:date="2019-01-20T00:01:00Z">
            <w:rPr>
              <w:rFonts w:hint="eastAsia"/>
              <w:i/>
              <w:iCs/>
              <w:sz w:val="32"/>
              <w:szCs w:val="32"/>
              <w:rtl/>
            </w:rPr>
          </w:rPrChange>
        </w:rPr>
        <w:t>באופן</w:t>
      </w:r>
      <w:r w:rsidRPr="003558AE">
        <w:rPr>
          <w:sz w:val="24"/>
          <w:szCs w:val="24"/>
          <w:rtl/>
          <w:rPrChange w:id="647" w:author="user" w:date="2019-01-20T00:01:00Z">
            <w:rPr>
              <w:i/>
              <w:iCs/>
              <w:sz w:val="32"/>
              <w:szCs w:val="32"/>
              <w:rtl/>
            </w:rPr>
          </w:rPrChange>
        </w:rPr>
        <w:t xml:space="preserve"> </w:t>
      </w:r>
      <w:r w:rsidRPr="003558AE">
        <w:rPr>
          <w:rFonts w:hint="eastAsia"/>
          <w:sz w:val="24"/>
          <w:szCs w:val="24"/>
          <w:rtl/>
          <w:rPrChange w:id="648" w:author="user" w:date="2019-01-20T00:01:00Z">
            <w:rPr>
              <w:rFonts w:hint="eastAsia"/>
              <w:i/>
              <w:iCs/>
              <w:sz w:val="32"/>
              <w:szCs w:val="32"/>
              <w:rtl/>
            </w:rPr>
          </w:rPrChange>
        </w:rPr>
        <w:t>אוטומטי</w:t>
      </w:r>
      <w:r w:rsidR="002D6275" w:rsidRPr="003558AE">
        <w:rPr>
          <w:sz w:val="24"/>
          <w:szCs w:val="24"/>
          <w:rtl/>
          <w:rPrChange w:id="649" w:author="user" w:date="2019-01-20T00:01:00Z">
            <w:rPr>
              <w:i/>
              <w:iCs/>
              <w:sz w:val="32"/>
              <w:szCs w:val="32"/>
              <w:rtl/>
            </w:rPr>
          </w:rPrChange>
        </w:rPr>
        <w:t xml:space="preserve"> (בעיקר במחלקה </w:t>
      </w:r>
      <w:proofErr w:type="spellStart"/>
      <w:r w:rsidR="002D6275" w:rsidRPr="003558AE">
        <w:rPr>
          <w:sz w:val="24"/>
          <w:szCs w:val="24"/>
          <w:rPrChange w:id="650" w:author="user" w:date="2019-01-20T00:01:00Z">
            <w:rPr>
              <w:i/>
              <w:iCs/>
              <w:sz w:val="32"/>
              <w:szCs w:val="32"/>
            </w:rPr>
          </w:rPrChange>
        </w:rPr>
        <w:t>BlImpl</w:t>
      </w:r>
      <w:proofErr w:type="spellEnd"/>
      <w:r w:rsidR="002D6275" w:rsidRPr="003558AE">
        <w:rPr>
          <w:sz w:val="24"/>
          <w:szCs w:val="24"/>
          <w:rPrChange w:id="651" w:author="user" w:date="2019-01-20T00:01:00Z">
            <w:rPr>
              <w:i/>
              <w:iCs/>
              <w:sz w:val="32"/>
              <w:szCs w:val="32"/>
            </w:rPr>
          </w:rPrChange>
        </w:rPr>
        <w:t xml:space="preserve"> </w:t>
      </w:r>
      <w:r w:rsidR="002D6275" w:rsidRPr="003558AE">
        <w:rPr>
          <w:sz w:val="24"/>
          <w:szCs w:val="24"/>
          <w:rtl/>
          <w:rPrChange w:id="652" w:author="user" w:date="2019-01-20T00:01:00Z">
            <w:rPr>
              <w:i/>
              <w:iCs/>
              <w:sz w:val="32"/>
              <w:szCs w:val="32"/>
              <w:rtl/>
            </w:rPr>
          </w:rPrChange>
        </w:rPr>
        <w:t xml:space="preserve"> בפרויקט </w:t>
      </w:r>
      <w:r w:rsidR="002D6275" w:rsidRPr="003558AE">
        <w:rPr>
          <w:sz w:val="24"/>
          <w:szCs w:val="24"/>
          <w:rPrChange w:id="653" w:author="user" w:date="2019-01-20T00:01:00Z">
            <w:rPr>
              <w:i/>
              <w:iCs/>
              <w:sz w:val="32"/>
              <w:szCs w:val="32"/>
            </w:rPr>
          </w:rPrChange>
        </w:rPr>
        <w:t>BL</w:t>
      </w:r>
      <w:r w:rsidR="002D6275" w:rsidRPr="003558AE">
        <w:rPr>
          <w:sz w:val="24"/>
          <w:szCs w:val="24"/>
          <w:rtl/>
          <w:rPrChange w:id="654" w:author="user" w:date="2019-01-20T00:01:00Z">
            <w:rPr>
              <w:i/>
              <w:iCs/>
              <w:sz w:val="32"/>
              <w:szCs w:val="32"/>
              <w:rtl/>
            </w:rPr>
          </w:rPrChange>
        </w:rPr>
        <w:t>)</w:t>
      </w:r>
      <w:del w:id="655" w:author="user" w:date="2019-01-19T23:27:00Z">
        <w:r w:rsidRPr="003558AE" w:rsidDel="00B12AE0">
          <w:rPr>
            <w:sz w:val="24"/>
            <w:szCs w:val="24"/>
            <w:rtl/>
            <w:rPrChange w:id="656" w:author="user" w:date="2019-01-20T00:01:00Z">
              <w:rPr>
                <w:i/>
                <w:iCs/>
                <w:sz w:val="32"/>
                <w:szCs w:val="32"/>
                <w:rtl/>
              </w:rPr>
            </w:rPrChange>
          </w:rPr>
          <w:delText>:</w:delText>
        </w:r>
      </w:del>
    </w:p>
    <w:p w14:paraId="6B9A0F35" w14:textId="77777777" w:rsidR="005150A2" w:rsidRPr="003558AE" w:rsidDel="00B12AE0" w:rsidRDefault="005150A2">
      <w:pPr>
        <w:ind w:left="-154"/>
        <w:rPr>
          <w:del w:id="657" w:author="user" w:date="2019-01-19T23:27:00Z"/>
          <w:sz w:val="24"/>
          <w:szCs w:val="24"/>
          <w:rPrChange w:id="658" w:author="user" w:date="2019-01-20T00:01:00Z">
            <w:rPr>
              <w:del w:id="659" w:author="user" w:date="2019-01-19T23:27:00Z"/>
              <w:i/>
              <w:iCs/>
            </w:rPr>
          </w:rPrChange>
        </w:rPr>
        <w:pPrChange w:id="660" w:author="user" w:date="2019-01-20T00:01:00Z">
          <w:pPr>
            <w:pStyle w:val="ListParagraph"/>
            <w:numPr>
              <w:numId w:val="1"/>
            </w:numPr>
            <w:ind w:left="206" w:hanging="360"/>
          </w:pPr>
        </w:pPrChange>
      </w:pPr>
      <w:del w:id="661" w:author="user" w:date="2019-01-19T23:27:00Z">
        <w:r w:rsidRPr="003558AE" w:rsidDel="00B12AE0">
          <w:rPr>
            <w:rFonts w:hint="eastAsia"/>
            <w:sz w:val="24"/>
            <w:szCs w:val="24"/>
            <w:rtl/>
            <w:rPrChange w:id="662" w:author="user" w:date="2019-01-20T00:01:00Z">
              <w:rPr>
                <w:rFonts w:hint="eastAsia"/>
                <w:rtl/>
              </w:rPr>
            </w:rPrChange>
          </w:rPr>
          <w:delText>בכל</w:delText>
        </w:r>
        <w:r w:rsidRPr="003558AE" w:rsidDel="00B12AE0">
          <w:rPr>
            <w:sz w:val="24"/>
            <w:szCs w:val="24"/>
            <w:rtl/>
            <w:rPrChange w:id="663" w:author="user" w:date="2019-01-20T00:01:00Z">
              <w:rPr>
                <w:rtl/>
              </w:rPr>
            </w:rPrChange>
          </w:rPr>
          <w:delText xml:space="preserve"> </w:delText>
        </w:r>
        <w:r w:rsidRPr="003558AE" w:rsidDel="00B12AE0">
          <w:rPr>
            <w:rFonts w:hint="eastAsia"/>
            <w:sz w:val="24"/>
            <w:szCs w:val="24"/>
            <w:rtl/>
            <w:rPrChange w:id="664" w:author="user" w:date="2019-01-20T00:01:00Z">
              <w:rPr>
                <w:rFonts w:hint="eastAsia"/>
                <w:rtl/>
              </w:rPr>
            </w:rPrChange>
          </w:rPr>
          <w:delText>הכנסה</w:delText>
        </w:r>
        <w:r w:rsidRPr="003558AE" w:rsidDel="00B12AE0">
          <w:rPr>
            <w:sz w:val="24"/>
            <w:szCs w:val="24"/>
            <w:rtl/>
            <w:rPrChange w:id="665" w:author="user" w:date="2019-01-20T00:01:00Z">
              <w:rPr>
                <w:rtl/>
              </w:rPr>
            </w:rPrChange>
          </w:rPr>
          <w:delText xml:space="preserve"> </w:delText>
        </w:r>
        <w:r w:rsidRPr="003558AE" w:rsidDel="00B12AE0">
          <w:rPr>
            <w:rFonts w:hint="eastAsia"/>
            <w:sz w:val="24"/>
            <w:szCs w:val="24"/>
            <w:rtl/>
            <w:rPrChange w:id="666" w:author="user" w:date="2019-01-20T00:01:00Z">
              <w:rPr>
                <w:rFonts w:hint="eastAsia"/>
                <w:rtl/>
              </w:rPr>
            </w:rPrChange>
          </w:rPr>
          <w:delText>של</w:delText>
        </w:r>
        <w:r w:rsidRPr="003558AE" w:rsidDel="00B12AE0">
          <w:rPr>
            <w:sz w:val="24"/>
            <w:szCs w:val="24"/>
            <w:rtl/>
            <w:rPrChange w:id="667" w:author="user" w:date="2019-01-20T00:01:00Z">
              <w:rPr>
                <w:rtl/>
              </w:rPr>
            </w:rPrChange>
          </w:rPr>
          <w:delText xml:space="preserve"> </w:delText>
        </w:r>
        <w:r w:rsidRPr="003558AE" w:rsidDel="00B12AE0">
          <w:rPr>
            <w:rFonts w:hint="eastAsia"/>
            <w:sz w:val="24"/>
            <w:szCs w:val="24"/>
            <w:rtl/>
            <w:rPrChange w:id="668" w:author="user" w:date="2019-01-20T00:01:00Z">
              <w:rPr>
                <w:rFonts w:hint="eastAsia"/>
                <w:rtl/>
              </w:rPr>
            </w:rPrChange>
          </w:rPr>
          <w:delText>מספר</w:delText>
        </w:r>
        <w:r w:rsidRPr="003558AE" w:rsidDel="00B12AE0">
          <w:rPr>
            <w:sz w:val="24"/>
            <w:szCs w:val="24"/>
            <w:rtl/>
            <w:rPrChange w:id="669" w:author="user" w:date="2019-01-20T00:01:00Z">
              <w:rPr>
                <w:rtl/>
              </w:rPr>
            </w:rPrChange>
          </w:rPr>
          <w:delText xml:space="preserve"> </w:delText>
        </w:r>
        <w:r w:rsidRPr="003558AE" w:rsidDel="00B12AE0">
          <w:rPr>
            <w:rFonts w:hint="eastAsia"/>
            <w:sz w:val="24"/>
            <w:szCs w:val="24"/>
            <w:rtl/>
            <w:rPrChange w:id="670" w:author="user" w:date="2019-01-20T00:01:00Z">
              <w:rPr>
                <w:rFonts w:hint="eastAsia"/>
                <w:rtl/>
              </w:rPr>
            </w:rPrChange>
          </w:rPr>
          <w:delText>טלפון</w:delText>
        </w:r>
        <w:r w:rsidRPr="003558AE" w:rsidDel="00B12AE0">
          <w:rPr>
            <w:sz w:val="24"/>
            <w:szCs w:val="24"/>
            <w:rtl/>
            <w:rPrChange w:id="671" w:author="user" w:date="2019-01-20T00:01:00Z">
              <w:rPr>
                <w:rtl/>
              </w:rPr>
            </w:rPrChange>
          </w:rPr>
          <w:delText xml:space="preserve"> </w:delText>
        </w:r>
        <w:r w:rsidRPr="003558AE" w:rsidDel="00B12AE0">
          <w:rPr>
            <w:rFonts w:hint="eastAsia"/>
            <w:sz w:val="24"/>
            <w:szCs w:val="24"/>
            <w:rtl/>
            <w:rPrChange w:id="672" w:author="user" w:date="2019-01-20T00:01:00Z">
              <w:rPr>
                <w:rFonts w:hint="eastAsia"/>
                <w:rtl/>
              </w:rPr>
            </w:rPrChange>
          </w:rPr>
          <w:delText>למערכת</w:delText>
        </w:r>
        <w:r w:rsidRPr="003558AE" w:rsidDel="00B12AE0">
          <w:rPr>
            <w:sz w:val="24"/>
            <w:szCs w:val="24"/>
            <w:rtl/>
            <w:rPrChange w:id="673" w:author="user" w:date="2019-01-20T00:01:00Z">
              <w:rPr>
                <w:rtl/>
              </w:rPr>
            </w:rPrChange>
          </w:rPr>
          <w:delText xml:space="preserve"> </w:delText>
        </w:r>
        <w:r w:rsidRPr="003558AE" w:rsidDel="00B12AE0">
          <w:rPr>
            <w:rFonts w:hint="eastAsia"/>
            <w:sz w:val="24"/>
            <w:szCs w:val="24"/>
            <w:rtl/>
            <w:rPrChange w:id="674" w:author="user" w:date="2019-01-20T00:01:00Z">
              <w:rPr>
                <w:rFonts w:hint="eastAsia"/>
                <w:rtl/>
              </w:rPr>
            </w:rPrChange>
          </w:rPr>
          <w:delText>מתבצעת</w:delText>
        </w:r>
        <w:r w:rsidRPr="003558AE" w:rsidDel="00B12AE0">
          <w:rPr>
            <w:sz w:val="24"/>
            <w:szCs w:val="24"/>
            <w:rtl/>
            <w:rPrChange w:id="675" w:author="user" w:date="2019-01-20T00:01:00Z">
              <w:rPr>
                <w:rtl/>
              </w:rPr>
            </w:rPrChange>
          </w:rPr>
          <w:delText xml:space="preserve"> </w:delText>
        </w:r>
        <w:r w:rsidRPr="003558AE" w:rsidDel="00B12AE0">
          <w:rPr>
            <w:rFonts w:hint="eastAsia"/>
            <w:sz w:val="24"/>
            <w:szCs w:val="24"/>
            <w:rtl/>
            <w:rPrChange w:id="676" w:author="user" w:date="2019-01-20T00:01:00Z">
              <w:rPr>
                <w:rFonts w:hint="eastAsia"/>
                <w:rtl/>
              </w:rPr>
            </w:rPrChange>
          </w:rPr>
          <w:delText>בדיקה</w:delText>
        </w:r>
        <w:r w:rsidRPr="003558AE" w:rsidDel="00B12AE0">
          <w:rPr>
            <w:sz w:val="24"/>
            <w:szCs w:val="24"/>
            <w:rtl/>
            <w:rPrChange w:id="677" w:author="user" w:date="2019-01-20T00:01:00Z">
              <w:rPr>
                <w:rtl/>
              </w:rPr>
            </w:rPrChange>
          </w:rPr>
          <w:delText xml:space="preserve"> </w:delText>
        </w:r>
        <w:r w:rsidRPr="003558AE" w:rsidDel="00B12AE0">
          <w:rPr>
            <w:rFonts w:hint="eastAsia"/>
            <w:sz w:val="24"/>
            <w:szCs w:val="24"/>
            <w:rtl/>
            <w:rPrChange w:id="678" w:author="user" w:date="2019-01-20T00:01:00Z">
              <w:rPr>
                <w:rFonts w:hint="eastAsia"/>
                <w:rtl/>
              </w:rPr>
            </w:rPrChange>
          </w:rPr>
          <w:delText>שהמספר</w:delText>
        </w:r>
        <w:r w:rsidRPr="003558AE" w:rsidDel="00B12AE0">
          <w:rPr>
            <w:sz w:val="24"/>
            <w:szCs w:val="24"/>
            <w:rtl/>
            <w:rPrChange w:id="679" w:author="user" w:date="2019-01-20T00:01:00Z">
              <w:rPr>
                <w:rtl/>
              </w:rPr>
            </w:rPrChange>
          </w:rPr>
          <w:delText xml:space="preserve"> </w:delText>
        </w:r>
        <w:r w:rsidRPr="003558AE" w:rsidDel="00B12AE0">
          <w:rPr>
            <w:rFonts w:hint="eastAsia"/>
            <w:sz w:val="24"/>
            <w:szCs w:val="24"/>
            <w:rtl/>
            <w:rPrChange w:id="680" w:author="user" w:date="2019-01-20T00:01:00Z">
              <w:rPr>
                <w:rFonts w:hint="eastAsia"/>
                <w:rtl/>
              </w:rPr>
            </w:rPrChange>
          </w:rPr>
          <w:delText>חוקי</w:delText>
        </w:r>
      </w:del>
    </w:p>
    <w:p w14:paraId="10465194" w14:textId="77777777" w:rsidR="005150A2" w:rsidRPr="003558AE" w:rsidDel="00B12AE0" w:rsidRDefault="005150A2">
      <w:pPr>
        <w:ind w:left="-154"/>
        <w:rPr>
          <w:del w:id="681" w:author="user" w:date="2019-01-19T23:27:00Z"/>
          <w:sz w:val="24"/>
          <w:szCs w:val="24"/>
          <w:rPrChange w:id="682" w:author="user" w:date="2019-01-20T00:01:00Z">
            <w:rPr>
              <w:del w:id="683" w:author="user" w:date="2019-01-19T23:27:00Z"/>
              <w:i/>
              <w:iCs/>
            </w:rPr>
          </w:rPrChange>
        </w:rPr>
        <w:pPrChange w:id="684" w:author="user" w:date="2019-01-20T00:01:00Z">
          <w:pPr>
            <w:pStyle w:val="ListParagraph"/>
            <w:numPr>
              <w:numId w:val="1"/>
            </w:numPr>
            <w:ind w:left="206" w:hanging="360"/>
          </w:pPr>
        </w:pPrChange>
      </w:pPr>
      <w:del w:id="685" w:author="user" w:date="2019-01-19T23:27:00Z">
        <w:r w:rsidRPr="003558AE" w:rsidDel="00B12AE0">
          <w:rPr>
            <w:rFonts w:hint="eastAsia"/>
            <w:sz w:val="24"/>
            <w:szCs w:val="24"/>
            <w:rtl/>
            <w:rPrChange w:id="686" w:author="user" w:date="2019-01-20T00:01:00Z">
              <w:rPr>
                <w:rFonts w:hint="eastAsia"/>
                <w:i/>
                <w:iCs/>
                <w:rtl/>
              </w:rPr>
            </w:rPrChange>
          </w:rPr>
          <w:delText>בכל</w:delText>
        </w:r>
        <w:r w:rsidRPr="003558AE" w:rsidDel="00B12AE0">
          <w:rPr>
            <w:sz w:val="24"/>
            <w:szCs w:val="24"/>
            <w:rtl/>
            <w:rPrChange w:id="687" w:author="user" w:date="2019-01-20T00:01:00Z">
              <w:rPr>
                <w:i/>
                <w:iCs/>
                <w:rtl/>
              </w:rPr>
            </w:rPrChange>
          </w:rPr>
          <w:delText xml:space="preserve"> </w:delText>
        </w:r>
        <w:r w:rsidRPr="003558AE" w:rsidDel="00B12AE0">
          <w:rPr>
            <w:rFonts w:hint="eastAsia"/>
            <w:sz w:val="24"/>
            <w:szCs w:val="24"/>
            <w:rtl/>
            <w:rPrChange w:id="688" w:author="user" w:date="2019-01-20T00:01:00Z">
              <w:rPr>
                <w:rFonts w:hint="eastAsia"/>
                <w:i/>
                <w:iCs/>
                <w:rtl/>
              </w:rPr>
            </w:rPrChange>
          </w:rPr>
          <w:delText>הכנסה</w:delText>
        </w:r>
        <w:r w:rsidRPr="003558AE" w:rsidDel="00B12AE0">
          <w:rPr>
            <w:sz w:val="24"/>
            <w:szCs w:val="24"/>
            <w:rtl/>
            <w:rPrChange w:id="689" w:author="user" w:date="2019-01-20T00:01:00Z">
              <w:rPr>
                <w:i/>
                <w:iCs/>
                <w:rtl/>
              </w:rPr>
            </w:rPrChange>
          </w:rPr>
          <w:delText xml:space="preserve"> </w:delText>
        </w:r>
        <w:r w:rsidRPr="003558AE" w:rsidDel="00B12AE0">
          <w:rPr>
            <w:rFonts w:hint="eastAsia"/>
            <w:sz w:val="24"/>
            <w:szCs w:val="24"/>
            <w:rtl/>
            <w:rPrChange w:id="690" w:author="user" w:date="2019-01-20T00:01:00Z">
              <w:rPr>
                <w:rFonts w:hint="eastAsia"/>
                <w:i/>
                <w:iCs/>
                <w:rtl/>
              </w:rPr>
            </w:rPrChange>
          </w:rPr>
          <w:delText>של</w:delText>
        </w:r>
        <w:r w:rsidRPr="003558AE" w:rsidDel="00B12AE0">
          <w:rPr>
            <w:sz w:val="24"/>
            <w:szCs w:val="24"/>
            <w:rtl/>
            <w:rPrChange w:id="691" w:author="user" w:date="2019-01-20T00:01:00Z">
              <w:rPr>
                <w:i/>
                <w:iCs/>
                <w:rtl/>
              </w:rPr>
            </w:rPrChange>
          </w:rPr>
          <w:delText xml:space="preserve"> </w:delText>
        </w:r>
        <w:r w:rsidRPr="003558AE" w:rsidDel="00B12AE0">
          <w:rPr>
            <w:rFonts w:hint="eastAsia"/>
            <w:sz w:val="24"/>
            <w:szCs w:val="24"/>
            <w:rtl/>
            <w:rPrChange w:id="692" w:author="user" w:date="2019-01-20T00:01:00Z">
              <w:rPr>
                <w:rFonts w:hint="eastAsia"/>
                <w:i/>
                <w:iCs/>
                <w:rtl/>
              </w:rPr>
            </w:rPrChange>
          </w:rPr>
          <w:delText>כתובת</w:delText>
        </w:r>
        <w:r w:rsidRPr="003558AE" w:rsidDel="00B12AE0">
          <w:rPr>
            <w:sz w:val="24"/>
            <w:szCs w:val="24"/>
            <w:rtl/>
            <w:rPrChange w:id="693" w:author="user" w:date="2019-01-20T00:01:00Z">
              <w:rPr>
                <w:i/>
                <w:iCs/>
                <w:rtl/>
              </w:rPr>
            </w:rPrChange>
          </w:rPr>
          <w:delText xml:space="preserve"> </w:delText>
        </w:r>
        <w:r w:rsidRPr="003558AE" w:rsidDel="00B12AE0">
          <w:rPr>
            <w:rFonts w:hint="eastAsia"/>
            <w:sz w:val="24"/>
            <w:szCs w:val="24"/>
            <w:rtl/>
            <w:rPrChange w:id="694" w:author="user" w:date="2019-01-20T00:01:00Z">
              <w:rPr>
                <w:rFonts w:hint="eastAsia"/>
                <w:i/>
                <w:iCs/>
                <w:rtl/>
              </w:rPr>
            </w:rPrChange>
          </w:rPr>
          <w:delText>דוא</w:delText>
        </w:r>
        <w:r w:rsidRPr="003558AE" w:rsidDel="00B12AE0">
          <w:rPr>
            <w:sz w:val="24"/>
            <w:szCs w:val="24"/>
            <w:rtl/>
            <w:rPrChange w:id="695" w:author="user" w:date="2019-01-20T00:01:00Z">
              <w:rPr>
                <w:i/>
                <w:iCs/>
                <w:rtl/>
              </w:rPr>
            </w:rPrChange>
          </w:rPr>
          <w:delText xml:space="preserve">"ל </w:delText>
        </w:r>
        <w:r w:rsidRPr="003558AE" w:rsidDel="00B12AE0">
          <w:rPr>
            <w:rFonts w:hint="eastAsia"/>
            <w:sz w:val="24"/>
            <w:szCs w:val="24"/>
            <w:rtl/>
            <w:rPrChange w:id="696" w:author="user" w:date="2019-01-20T00:01:00Z">
              <w:rPr>
                <w:rFonts w:hint="eastAsia"/>
                <w:i/>
                <w:iCs/>
                <w:rtl/>
              </w:rPr>
            </w:rPrChange>
          </w:rPr>
          <w:delText>למערכת</w:delText>
        </w:r>
        <w:r w:rsidRPr="003558AE" w:rsidDel="00B12AE0">
          <w:rPr>
            <w:sz w:val="24"/>
            <w:szCs w:val="24"/>
            <w:rtl/>
            <w:rPrChange w:id="697" w:author="user" w:date="2019-01-20T00:01:00Z">
              <w:rPr>
                <w:i/>
                <w:iCs/>
                <w:rtl/>
              </w:rPr>
            </w:rPrChange>
          </w:rPr>
          <w:delText xml:space="preserve"> </w:delText>
        </w:r>
        <w:r w:rsidRPr="003558AE" w:rsidDel="00B12AE0">
          <w:rPr>
            <w:rFonts w:hint="eastAsia"/>
            <w:sz w:val="24"/>
            <w:szCs w:val="24"/>
            <w:rtl/>
            <w:rPrChange w:id="698" w:author="user" w:date="2019-01-20T00:01:00Z">
              <w:rPr>
                <w:rFonts w:hint="eastAsia"/>
                <w:i/>
                <w:iCs/>
                <w:rtl/>
              </w:rPr>
            </w:rPrChange>
          </w:rPr>
          <w:delText>מתבצעת</w:delText>
        </w:r>
        <w:r w:rsidRPr="003558AE" w:rsidDel="00B12AE0">
          <w:rPr>
            <w:sz w:val="24"/>
            <w:szCs w:val="24"/>
            <w:rtl/>
            <w:rPrChange w:id="699" w:author="user" w:date="2019-01-20T00:01:00Z">
              <w:rPr>
                <w:i/>
                <w:iCs/>
                <w:rtl/>
              </w:rPr>
            </w:rPrChange>
          </w:rPr>
          <w:delText xml:space="preserve"> </w:delText>
        </w:r>
        <w:r w:rsidRPr="003558AE" w:rsidDel="00B12AE0">
          <w:rPr>
            <w:rFonts w:hint="eastAsia"/>
            <w:sz w:val="24"/>
            <w:szCs w:val="24"/>
            <w:rtl/>
            <w:rPrChange w:id="700" w:author="user" w:date="2019-01-20T00:01:00Z">
              <w:rPr>
                <w:rFonts w:hint="eastAsia"/>
                <w:i/>
                <w:iCs/>
                <w:rtl/>
              </w:rPr>
            </w:rPrChange>
          </w:rPr>
          <w:delText>בדיקה</w:delText>
        </w:r>
        <w:r w:rsidRPr="003558AE" w:rsidDel="00B12AE0">
          <w:rPr>
            <w:sz w:val="24"/>
            <w:szCs w:val="24"/>
            <w:rtl/>
            <w:rPrChange w:id="701" w:author="user" w:date="2019-01-20T00:01:00Z">
              <w:rPr>
                <w:i/>
                <w:iCs/>
                <w:rtl/>
              </w:rPr>
            </w:rPrChange>
          </w:rPr>
          <w:delText xml:space="preserve"> </w:delText>
        </w:r>
        <w:r w:rsidRPr="003558AE" w:rsidDel="00B12AE0">
          <w:rPr>
            <w:rFonts w:hint="eastAsia"/>
            <w:sz w:val="24"/>
            <w:szCs w:val="24"/>
            <w:rtl/>
            <w:rPrChange w:id="702" w:author="user" w:date="2019-01-20T00:01:00Z">
              <w:rPr>
                <w:rFonts w:hint="eastAsia"/>
                <w:i/>
                <w:iCs/>
                <w:rtl/>
              </w:rPr>
            </w:rPrChange>
          </w:rPr>
          <w:delText>שהכתובת</w:delText>
        </w:r>
        <w:r w:rsidRPr="003558AE" w:rsidDel="00B12AE0">
          <w:rPr>
            <w:sz w:val="24"/>
            <w:szCs w:val="24"/>
            <w:rtl/>
            <w:rPrChange w:id="703" w:author="user" w:date="2019-01-20T00:01:00Z">
              <w:rPr>
                <w:i/>
                <w:iCs/>
                <w:rtl/>
              </w:rPr>
            </w:rPrChange>
          </w:rPr>
          <w:delText xml:space="preserve"> </w:delText>
        </w:r>
        <w:r w:rsidRPr="003558AE" w:rsidDel="00B12AE0">
          <w:rPr>
            <w:rFonts w:hint="eastAsia"/>
            <w:sz w:val="24"/>
            <w:szCs w:val="24"/>
            <w:rtl/>
            <w:rPrChange w:id="704" w:author="user" w:date="2019-01-20T00:01:00Z">
              <w:rPr>
                <w:rFonts w:hint="eastAsia"/>
                <w:i/>
                <w:iCs/>
                <w:rtl/>
              </w:rPr>
            </w:rPrChange>
          </w:rPr>
          <w:delText>חוקית</w:delText>
        </w:r>
      </w:del>
    </w:p>
    <w:p w14:paraId="74B44ED7" w14:textId="77777777" w:rsidR="00DB0D0B" w:rsidRPr="003558AE" w:rsidRDefault="00DB0D0B">
      <w:pPr>
        <w:ind w:left="-154"/>
        <w:rPr>
          <w:sz w:val="24"/>
          <w:szCs w:val="24"/>
          <w:rtl/>
          <w:rPrChange w:id="705" w:author="user" w:date="2019-01-20T00:01:00Z">
            <w:rPr>
              <w:i/>
              <w:iCs/>
              <w:rtl/>
            </w:rPr>
          </w:rPrChange>
        </w:rPr>
        <w:pPrChange w:id="706" w:author="user" w:date="2019-01-20T00:01:00Z">
          <w:pPr>
            <w:pStyle w:val="ListParagraph"/>
            <w:numPr>
              <w:numId w:val="1"/>
            </w:numPr>
            <w:ind w:left="206" w:hanging="360"/>
          </w:pPr>
        </w:pPrChange>
      </w:pPr>
    </w:p>
    <w:p w14:paraId="44417129" w14:textId="77777777" w:rsidR="002B5B55" w:rsidDel="003558AE" w:rsidRDefault="002B5B55" w:rsidP="002B5B55">
      <w:pPr>
        <w:pStyle w:val="ListParagraph"/>
        <w:ind w:left="206"/>
        <w:rPr>
          <w:del w:id="707" w:author="user" w:date="2019-01-20T00:02:00Z"/>
          <w:i/>
          <w:iCs/>
        </w:rPr>
      </w:pPr>
    </w:p>
    <w:p w14:paraId="1D9F10D5" w14:textId="77777777" w:rsidR="00C108D1" w:rsidRPr="00C108D1" w:rsidDel="003558AE" w:rsidRDefault="00C108D1" w:rsidP="00C108D1">
      <w:pPr>
        <w:pStyle w:val="ListParagraph"/>
        <w:ind w:left="206"/>
        <w:rPr>
          <w:del w:id="708" w:author="user" w:date="2019-01-20T00:02:00Z"/>
          <w:i/>
          <w:iCs/>
          <w:rtl/>
        </w:rPr>
      </w:pPr>
    </w:p>
    <w:p w14:paraId="7A55742C" w14:textId="77777777" w:rsidR="00C108D1" w:rsidRPr="003558AE" w:rsidRDefault="00C108D1">
      <w:pPr>
        <w:rPr>
          <w:i/>
          <w:iCs/>
          <w:rtl/>
          <w:rPrChange w:id="709" w:author="user" w:date="2019-01-20T00:02:00Z">
            <w:rPr>
              <w:rtl/>
            </w:rPr>
          </w:rPrChange>
        </w:rPr>
        <w:pPrChange w:id="710" w:author="user" w:date="2019-01-20T00:02:00Z">
          <w:pPr>
            <w:pStyle w:val="ListParagraph"/>
            <w:ind w:left="206"/>
          </w:pPr>
        </w:pPrChange>
      </w:pPr>
    </w:p>
    <w:p w14:paraId="3B56B00D" w14:textId="77777777" w:rsidR="00723052" w:rsidRPr="003558AE" w:rsidRDefault="00723052">
      <w:pPr>
        <w:ind w:left="-874" w:firstLine="720"/>
        <w:rPr>
          <w:ins w:id="711" w:author="user" w:date="2019-01-19T23:12:00Z"/>
          <w:b/>
          <w:bCs/>
          <w:sz w:val="28"/>
          <w:szCs w:val="28"/>
          <w:rtl/>
          <w:rPrChange w:id="712" w:author="user" w:date="2019-01-20T00:01:00Z">
            <w:rPr>
              <w:ins w:id="713" w:author="user" w:date="2019-01-19T23:12:00Z"/>
              <w:i/>
              <w:iCs/>
              <w:sz w:val="32"/>
              <w:szCs w:val="32"/>
              <w:rtl/>
            </w:rPr>
          </w:rPrChange>
        </w:rPr>
        <w:pPrChange w:id="714" w:author="user" w:date="2019-01-20T00:01:00Z">
          <w:pPr/>
        </w:pPrChange>
      </w:pPr>
      <w:ins w:id="715" w:author="user" w:date="2019-01-19T23:12:00Z">
        <w:r w:rsidRPr="003558AE">
          <w:rPr>
            <w:rFonts w:hint="eastAsia"/>
            <w:b/>
            <w:bCs/>
            <w:sz w:val="28"/>
            <w:szCs w:val="28"/>
            <w:rtl/>
            <w:rPrChange w:id="716" w:author="user" w:date="2019-01-20T00:01:00Z">
              <w:rPr>
                <w:rFonts w:hint="eastAsia"/>
                <w:i/>
                <w:iCs/>
                <w:sz w:val="32"/>
                <w:szCs w:val="32"/>
                <w:rtl/>
              </w:rPr>
            </w:rPrChange>
          </w:rPr>
          <w:t>אפשרויות</w:t>
        </w:r>
        <w:r w:rsidRPr="003558AE">
          <w:rPr>
            <w:b/>
            <w:bCs/>
            <w:sz w:val="28"/>
            <w:szCs w:val="28"/>
            <w:rtl/>
            <w:rPrChange w:id="717" w:author="user" w:date="2019-01-20T00:01:00Z">
              <w:rPr>
                <w:i/>
                <w:iCs/>
                <w:sz w:val="32"/>
                <w:szCs w:val="32"/>
                <w:rtl/>
              </w:rPr>
            </w:rPrChange>
          </w:rPr>
          <w:t xml:space="preserve"> </w:t>
        </w:r>
        <w:r w:rsidRPr="003558AE">
          <w:rPr>
            <w:rFonts w:hint="eastAsia"/>
            <w:b/>
            <w:bCs/>
            <w:sz w:val="28"/>
            <w:szCs w:val="28"/>
            <w:rtl/>
            <w:rPrChange w:id="718" w:author="user" w:date="2019-01-20T00:01:00Z">
              <w:rPr>
                <w:rFonts w:hint="eastAsia"/>
                <w:i/>
                <w:iCs/>
                <w:sz w:val="32"/>
                <w:szCs w:val="32"/>
                <w:rtl/>
              </w:rPr>
            </w:rPrChange>
          </w:rPr>
          <w:t>מערכת</w:t>
        </w:r>
      </w:ins>
    </w:p>
    <w:p w14:paraId="07ACA424" w14:textId="77777777" w:rsidR="00723052" w:rsidRPr="00C74070" w:rsidRDefault="00723052" w:rsidP="00723052">
      <w:pPr>
        <w:pStyle w:val="ListParagraph"/>
        <w:numPr>
          <w:ilvl w:val="0"/>
          <w:numId w:val="1"/>
        </w:numPr>
        <w:rPr>
          <w:ins w:id="719" w:author="user" w:date="2019-01-19T23:13:00Z"/>
          <w:sz w:val="24"/>
          <w:szCs w:val="24"/>
          <w:rPrChange w:id="720" w:author="user" w:date="2019-01-20T00:05:00Z">
            <w:rPr>
              <w:ins w:id="721" w:author="user" w:date="2019-01-19T23:13:00Z"/>
            </w:rPr>
          </w:rPrChange>
        </w:rPr>
      </w:pPr>
      <w:ins w:id="722" w:author="user" w:date="2019-01-19T23:13:00Z">
        <w:r w:rsidRPr="00C74070">
          <w:rPr>
            <w:rFonts w:hint="eastAsia"/>
            <w:sz w:val="24"/>
            <w:szCs w:val="24"/>
            <w:rtl/>
            <w:rPrChange w:id="723" w:author="user" w:date="2019-01-20T00:05:00Z">
              <w:rPr>
                <w:rFonts w:hint="eastAsia"/>
                <w:rtl/>
              </w:rPr>
            </w:rPrChange>
          </w:rPr>
          <w:t>המערכת</w:t>
        </w:r>
        <w:r w:rsidRPr="00C74070">
          <w:rPr>
            <w:sz w:val="24"/>
            <w:szCs w:val="24"/>
            <w:rtl/>
            <w:rPrChange w:id="724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725" w:author="user" w:date="2019-01-20T00:05:00Z">
              <w:rPr>
                <w:rFonts w:hint="eastAsia"/>
                <w:rtl/>
              </w:rPr>
            </w:rPrChange>
          </w:rPr>
          <w:t>שולחת</w:t>
        </w:r>
      </w:ins>
      <w:r w:rsidR="002D6275" w:rsidRPr="00C74070">
        <w:rPr>
          <w:sz w:val="24"/>
          <w:szCs w:val="24"/>
          <w:rtl/>
          <w:rPrChange w:id="726" w:author="user" w:date="2019-01-20T00:05:00Z">
            <w:rPr>
              <w:rtl/>
            </w:rPr>
          </w:rPrChange>
        </w:rPr>
        <w:t xml:space="preserve"> </w:t>
      </w:r>
      <w:ins w:id="727" w:author="user" w:date="2019-01-19T23:13:00Z">
        <w:r w:rsidR="002D6275" w:rsidRPr="00C74070">
          <w:rPr>
            <w:rFonts w:hint="eastAsia"/>
            <w:sz w:val="24"/>
            <w:szCs w:val="24"/>
            <w:rtl/>
            <w:rPrChange w:id="728" w:author="user" w:date="2019-01-20T00:05:00Z">
              <w:rPr>
                <w:rFonts w:hint="eastAsia"/>
                <w:rtl/>
              </w:rPr>
            </w:rPrChange>
          </w:rPr>
          <w:t>מייל</w:t>
        </w:r>
        <w:r w:rsidR="002D6275" w:rsidRPr="00C74070">
          <w:rPr>
            <w:sz w:val="24"/>
            <w:szCs w:val="24"/>
            <w:rtl/>
            <w:rPrChange w:id="729" w:author="user" w:date="2019-01-20T00:05:00Z">
              <w:rPr>
                <w:rtl/>
              </w:rPr>
            </w:rPrChange>
          </w:rPr>
          <w:t xml:space="preserve"> </w:t>
        </w:r>
        <w:r w:rsidR="002D6275" w:rsidRPr="00C74070">
          <w:rPr>
            <w:rFonts w:hint="eastAsia"/>
            <w:sz w:val="24"/>
            <w:szCs w:val="24"/>
            <w:rtl/>
            <w:rPrChange w:id="730" w:author="user" w:date="2019-01-20T00:05:00Z">
              <w:rPr>
                <w:rFonts w:hint="eastAsia"/>
                <w:rtl/>
              </w:rPr>
            </w:rPrChange>
          </w:rPr>
          <w:t>לתלמיד</w:t>
        </w:r>
        <w:r w:rsidRPr="00C74070">
          <w:rPr>
            <w:sz w:val="24"/>
            <w:szCs w:val="24"/>
            <w:rtl/>
            <w:rPrChange w:id="731" w:author="user" w:date="2019-01-20T00:05:00Z">
              <w:rPr>
                <w:rtl/>
              </w:rPr>
            </w:rPrChange>
          </w:rPr>
          <w:t xml:space="preserve"> עם סיום הטסט</w:t>
        </w:r>
      </w:ins>
    </w:p>
    <w:p w14:paraId="05219C26" w14:textId="77777777" w:rsidR="00723052" w:rsidRPr="00C74070" w:rsidRDefault="00723052" w:rsidP="00723052">
      <w:pPr>
        <w:pStyle w:val="ListParagraph"/>
        <w:numPr>
          <w:ilvl w:val="0"/>
          <w:numId w:val="1"/>
        </w:numPr>
        <w:rPr>
          <w:ins w:id="732" w:author="user" w:date="2019-01-19T23:14:00Z"/>
          <w:b/>
          <w:bCs/>
          <w:sz w:val="24"/>
          <w:szCs w:val="24"/>
          <w:rPrChange w:id="733" w:author="user" w:date="2019-01-20T00:05:00Z">
            <w:rPr>
              <w:ins w:id="734" w:author="user" w:date="2019-01-19T23:14:00Z"/>
            </w:rPr>
          </w:rPrChange>
        </w:rPr>
      </w:pPr>
      <w:ins w:id="735" w:author="user" w:date="2019-01-19T23:13:00Z">
        <w:r w:rsidRPr="00C74070">
          <w:rPr>
            <w:rFonts w:hint="eastAsia"/>
            <w:b/>
            <w:bCs/>
            <w:sz w:val="24"/>
            <w:szCs w:val="24"/>
            <w:rtl/>
            <w:rPrChange w:id="736" w:author="user" w:date="2019-01-20T00:05:00Z">
              <w:rPr>
                <w:rFonts w:hint="eastAsia"/>
                <w:rtl/>
              </w:rPr>
            </w:rPrChange>
          </w:rPr>
          <w:t>במידה</w:t>
        </w:r>
        <w:r w:rsidRPr="00C74070">
          <w:rPr>
            <w:b/>
            <w:bCs/>
            <w:sz w:val="24"/>
            <w:szCs w:val="24"/>
            <w:rtl/>
            <w:rPrChange w:id="737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b/>
            <w:bCs/>
            <w:sz w:val="24"/>
            <w:szCs w:val="24"/>
            <w:rtl/>
            <w:rPrChange w:id="738" w:author="user" w:date="2019-01-20T00:05:00Z">
              <w:rPr>
                <w:rFonts w:hint="eastAsia"/>
                <w:rtl/>
              </w:rPr>
            </w:rPrChange>
          </w:rPr>
          <w:t>ועבר</w:t>
        </w:r>
        <w:r w:rsidRPr="00C74070">
          <w:rPr>
            <w:b/>
            <w:bCs/>
            <w:sz w:val="24"/>
            <w:szCs w:val="24"/>
            <w:rtl/>
            <w:rPrChange w:id="739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b/>
            <w:bCs/>
            <w:sz w:val="24"/>
            <w:szCs w:val="24"/>
            <w:rtl/>
            <w:rPrChange w:id="740" w:author="user" w:date="2019-01-20T00:05:00Z">
              <w:rPr>
                <w:rFonts w:hint="eastAsia"/>
                <w:rtl/>
              </w:rPr>
            </w:rPrChange>
          </w:rPr>
          <w:t>מצורף</w:t>
        </w:r>
        <w:r w:rsidRPr="00C74070">
          <w:rPr>
            <w:b/>
            <w:bCs/>
            <w:sz w:val="24"/>
            <w:szCs w:val="24"/>
            <w:rtl/>
            <w:rPrChange w:id="741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b/>
            <w:bCs/>
            <w:sz w:val="24"/>
            <w:szCs w:val="24"/>
            <w:rtl/>
            <w:rPrChange w:id="742" w:author="user" w:date="2019-01-20T00:05:00Z">
              <w:rPr>
                <w:rFonts w:hint="eastAsia"/>
                <w:rtl/>
              </w:rPr>
            </w:rPrChange>
          </w:rPr>
          <w:t>במייל</w:t>
        </w:r>
        <w:r w:rsidRPr="00C74070">
          <w:rPr>
            <w:b/>
            <w:bCs/>
            <w:sz w:val="24"/>
            <w:szCs w:val="24"/>
            <w:rtl/>
            <w:rPrChange w:id="743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b/>
            <w:bCs/>
            <w:sz w:val="24"/>
            <w:szCs w:val="24"/>
            <w:rtl/>
            <w:rPrChange w:id="744" w:author="user" w:date="2019-01-20T00:05:00Z">
              <w:rPr>
                <w:rFonts w:hint="eastAsia"/>
                <w:rtl/>
              </w:rPr>
            </w:rPrChange>
          </w:rPr>
          <w:t>הר</w:t>
        </w:r>
      </w:ins>
      <w:ins w:id="745" w:author="user" w:date="2019-01-19T23:16:00Z">
        <w:r w:rsidRPr="00C74070">
          <w:rPr>
            <w:rFonts w:hint="eastAsia"/>
            <w:b/>
            <w:bCs/>
            <w:sz w:val="24"/>
            <w:szCs w:val="24"/>
            <w:rtl/>
            <w:rPrChange w:id="746" w:author="user" w:date="2019-01-20T00:05:00Z">
              <w:rPr>
                <w:rFonts w:hint="eastAsia"/>
                <w:rtl/>
              </w:rPr>
            </w:rPrChange>
          </w:rPr>
          <w:t>י</w:t>
        </w:r>
      </w:ins>
      <w:ins w:id="747" w:author="user" w:date="2019-01-19T23:13:00Z">
        <w:r w:rsidRPr="00C74070">
          <w:rPr>
            <w:rFonts w:hint="eastAsia"/>
            <w:b/>
            <w:bCs/>
            <w:sz w:val="24"/>
            <w:szCs w:val="24"/>
            <w:rtl/>
            <w:rPrChange w:id="748" w:author="user" w:date="2019-01-20T00:05:00Z">
              <w:rPr>
                <w:rFonts w:hint="eastAsia"/>
                <w:rtl/>
              </w:rPr>
            </w:rPrChange>
          </w:rPr>
          <w:t>שיון</w:t>
        </w:r>
        <w:r w:rsidRPr="00C74070">
          <w:rPr>
            <w:b/>
            <w:bCs/>
            <w:sz w:val="24"/>
            <w:szCs w:val="24"/>
            <w:rtl/>
            <w:rPrChange w:id="749" w:author="user" w:date="2019-01-20T00:05:00Z">
              <w:rPr>
                <w:rtl/>
              </w:rPr>
            </w:rPrChange>
          </w:rPr>
          <w:t xml:space="preserve"> הזמני שלו (בקובץ </w:t>
        </w:r>
        <w:r w:rsidRPr="00C74070">
          <w:rPr>
            <w:b/>
            <w:bCs/>
            <w:sz w:val="24"/>
            <w:szCs w:val="24"/>
            <w:rPrChange w:id="750" w:author="user" w:date="2019-01-20T00:05:00Z">
              <w:rPr/>
            </w:rPrChange>
          </w:rPr>
          <w:t>PD</w:t>
        </w:r>
      </w:ins>
      <w:ins w:id="751" w:author="user" w:date="2019-01-19T23:14:00Z">
        <w:r w:rsidRPr="00C74070">
          <w:rPr>
            <w:b/>
            <w:bCs/>
            <w:sz w:val="24"/>
            <w:szCs w:val="24"/>
            <w:rPrChange w:id="752" w:author="user" w:date="2019-01-20T00:05:00Z">
              <w:rPr/>
            </w:rPrChange>
          </w:rPr>
          <w:t>F</w:t>
        </w:r>
        <w:r w:rsidRPr="00C74070">
          <w:rPr>
            <w:b/>
            <w:bCs/>
            <w:sz w:val="24"/>
            <w:szCs w:val="24"/>
            <w:rtl/>
            <w:rPrChange w:id="753" w:author="user" w:date="2019-01-20T00:05:00Z">
              <w:rPr>
                <w:rtl/>
              </w:rPr>
            </w:rPrChange>
          </w:rPr>
          <w:t>)</w:t>
        </w:r>
      </w:ins>
    </w:p>
    <w:p w14:paraId="75701194" w14:textId="77777777" w:rsidR="00723052" w:rsidRPr="00C74070" w:rsidRDefault="00723052" w:rsidP="00723052">
      <w:pPr>
        <w:pStyle w:val="ListParagraph"/>
        <w:numPr>
          <w:ilvl w:val="0"/>
          <w:numId w:val="1"/>
        </w:numPr>
        <w:rPr>
          <w:ins w:id="754" w:author="user" w:date="2019-01-19T23:14:00Z"/>
          <w:sz w:val="24"/>
          <w:szCs w:val="24"/>
          <w:rPrChange w:id="755" w:author="user" w:date="2019-01-20T00:05:00Z">
            <w:rPr>
              <w:ins w:id="756" w:author="user" w:date="2019-01-19T23:14:00Z"/>
            </w:rPr>
          </w:rPrChange>
        </w:rPr>
      </w:pPr>
      <w:ins w:id="757" w:author="user" w:date="2019-01-19T23:14:00Z">
        <w:r w:rsidRPr="00C74070">
          <w:rPr>
            <w:rFonts w:hint="eastAsia"/>
            <w:sz w:val="24"/>
            <w:szCs w:val="24"/>
            <w:rtl/>
            <w:rPrChange w:id="758" w:author="user" w:date="2019-01-20T00:05:00Z">
              <w:rPr>
                <w:rFonts w:hint="eastAsia"/>
                <w:rtl/>
              </w:rPr>
            </w:rPrChange>
          </w:rPr>
          <w:t>במידה</w:t>
        </w:r>
        <w:r w:rsidRPr="00C74070">
          <w:rPr>
            <w:sz w:val="24"/>
            <w:szCs w:val="24"/>
            <w:rtl/>
            <w:rPrChange w:id="759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760" w:author="user" w:date="2019-01-20T00:05:00Z">
              <w:rPr>
                <w:rFonts w:hint="eastAsia"/>
                <w:rtl/>
              </w:rPr>
            </w:rPrChange>
          </w:rPr>
          <w:t>ולא</w:t>
        </w:r>
        <w:r w:rsidRPr="00C74070">
          <w:rPr>
            <w:sz w:val="24"/>
            <w:szCs w:val="24"/>
            <w:rtl/>
            <w:rPrChange w:id="761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762" w:author="user" w:date="2019-01-20T00:05:00Z">
              <w:rPr>
                <w:rFonts w:hint="eastAsia"/>
                <w:rtl/>
              </w:rPr>
            </w:rPrChange>
          </w:rPr>
          <w:t>עבר</w:t>
        </w:r>
      </w:ins>
      <w:ins w:id="763" w:author="user" w:date="2019-01-19T23:28:00Z">
        <w:r w:rsidR="00B12AE0" w:rsidRPr="00C74070">
          <w:rPr>
            <w:sz w:val="24"/>
            <w:szCs w:val="24"/>
            <w:rtl/>
            <w:rPrChange w:id="764" w:author="user" w:date="2019-01-20T00:05:00Z">
              <w:rPr>
                <w:rtl/>
              </w:rPr>
            </w:rPrChange>
          </w:rPr>
          <w:t xml:space="preserve"> נשלח דוא"ל עם</w:t>
        </w:r>
      </w:ins>
      <w:ins w:id="765" w:author="user" w:date="2019-01-19T23:14:00Z">
        <w:r w:rsidRPr="00C74070">
          <w:rPr>
            <w:sz w:val="24"/>
            <w:szCs w:val="24"/>
            <w:rtl/>
            <w:rPrChange w:id="766" w:author="user" w:date="2019-01-20T00:05:00Z">
              <w:rPr>
                <w:rtl/>
              </w:rPr>
            </w:rPrChange>
          </w:rPr>
          <w:t xml:space="preserve"> הודעה מתאימה</w:t>
        </w:r>
      </w:ins>
    </w:p>
    <w:p w14:paraId="675F484F" w14:textId="77777777" w:rsidR="00723052" w:rsidRPr="00C74070" w:rsidRDefault="00723052" w:rsidP="00723052">
      <w:pPr>
        <w:pStyle w:val="ListParagraph"/>
        <w:numPr>
          <w:ilvl w:val="0"/>
          <w:numId w:val="1"/>
        </w:numPr>
        <w:rPr>
          <w:ins w:id="767" w:author="user" w:date="2019-01-19T23:16:00Z"/>
          <w:sz w:val="24"/>
          <w:szCs w:val="24"/>
          <w:rPrChange w:id="768" w:author="user" w:date="2019-01-20T00:05:00Z">
            <w:rPr>
              <w:ins w:id="769" w:author="user" w:date="2019-01-19T23:16:00Z"/>
            </w:rPr>
          </w:rPrChange>
        </w:rPr>
      </w:pPr>
      <w:ins w:id="770" w:author="user" w:date="2019-01-19T23:14:00Z">
        <w:r w:rsidRPr="00C74070">
          <w:rPr>
            <w:rFonts w:hint="eastAsia"/>
            <w:sz w:val="24"/>
            <w:szCs w:val="24"/>
            <w:rtl/>
            <w:rPrChange w:id="771" w:author="user" w:date="2019-01-20T00:05:00Z">
              <w:rPr>
                <w:rFonts w:hint="eastAsia"/>
                <w:rtl/>
              </w:rPr>
            </w:rPrChange>
          </w:rPr>
          <w:t>באפשרות</w:t>
        </w:r>
        <w:r w:rsidRPr="00C74070">
          <w:rPr>
            <w:sz w:val="24"/>
            <w:szCs w:val="24"/>
            <w:rtl/>
            <w:rPrChange w:id="772" w:author="user" w:date="2019-01-20T00:05:00Z">
              <w:rPr>
                <w:rtl/>
              </w:rPr>
            </w:rPrChange>
          </w:rPr>
          <w:t xml:space="preserve"> </w:t>
        </w:r>
      </w:ins>
      <w:ins w:id="773" w:author="user" w:date="2019-01-19T23:15:00Z">
        <w:r w:rsidRPr="00C74070">
          <w:rPr>
            <w:rFonts w:hint="eastAsia"/>
            <w:sz w:val="24"/>
            <w:szCs w:val="24"/>
            <w:rtl/>
            <w:rPrChange w:id="774" w:author="user" w:date="2019-01-20T00:05:00Z">
              <w:rPr>
                <w:rFonts w:hint="eastAsia"/>
                <w:rtl/>
              </w:rPr>
            </w:rPrChange>
          </w:rPr>
          <w:t>המערכת</w:t>
        </w:r>
        <w:r w:rsidRPr="00C74070">
          <w:rPr>
            <w:sz w:val="24"/>
            <w:szCs w:val="24"/>
            <w:rtl/>
            <w:rPrChange w:id="775" w:author="user" w:date="2019-01-20T00:05:00Z">
              <w:rPr>
                <w:rtl/>
              </w:rPr>
            </w:rPrChange>
          </w:rPr>
          <w:t xml:space="preserve"> להראות את </w:t>
        </w:r>
      </w:ins>
      <w:ins w:id="776" w:author="user" w:date="2019-01-19T23:16:00Z">
        <w:r w:rsidRPr="00C74070">
          <w:rPr>
            <w:rFonts w:hint="eastAsia"/>
            <w:sz w:val="24"/>
            <w:szCs w:val="24"/>
            <w:rtl/>
            <w:rPrChange w:id="777" w:author="user" w:date="2019-01-20T00:05:00Z">
              <w:rPr>
                <w:rFonts w:hint="eastAsia"/>
                <w:rtl/>
              </w:rPr>
            </w:rPrChange>
          </w:rPr>
          <w:t>מסלול</w:t>
        </w:r>
        <w:r w:rsidRPr="00C74070">
          <w:rPr>
            <w:sz w:val="24"/>
            <w:szCs w:val="24"/>
            <w:rtl/>
            <w:rPrChange w:id="778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779" w:author="user" w:date="2019-01-20T00:05:00Z">
              <w:rPr>
                <w:rFonts w:hint="eastAsia"/>
                <w:rtl/>
              </w:rPr>
            </w:rPrChange>
          </w:rPr>
          <w:t>הטסט</w:t>
        </w:r>
      </w:ins>
      <w:ins w:id="780" w:author="user" w:date="2019-01-19T23:15:00Z">
        <w:r w:rsidRPr="00C74070">
          <w:rPr>
            <w:sz w:val="24"/>
            <w:szCs w:val="24"/>
            <w:rtl/>
            <w:rPrChange w:id="781" w:author="user" w:date="2019-01-20T00:05:00Z">
              <w:rPr>
                <w:rtl/>
              </w:rPr>
            </w:rPrChange>
          </w:rPr>
          <w:t xml:space="preserve"> באתר </w:t>
        </w:r>
      </w:ins>
      <w:ins w:id="782" w:author="user" w:date="2019-01-19T23:16:00Z">
        <w:r w:rsidRPr="00C74070">
          <w:rPr>
            <w:sz w:val="24"/>
            <w:szCs w:val="24"/>
            <w:rPrChange w:id="783" w:author="user" w:date="2019-01-20T00:05:00Z">
              <w:rPr/>
            </w:rPrChange>
          </w:rPr>
          <w:t>Google maps</w:t>
        </w:r>
      </w:ins>
    </w:p>
    <w:p w14:paraId="4D65EE1E" w14:textId="77777777" w:rsidR="00723052" w:rsidRPr="00C74070" w:rsidRDefault="00723052" w:rsidP="00723052">
      <w:pPr>
        <w:pStyle w:val="ListParagraph"/>
        <w:numPr>
          <w:ilvl w:val="0"/>
          <w:numId w:val="1"/>
        </w:numPr>
        <w:rPr>
          <w:ins w:id="784" w:author="user" w:date="2019-01-19T23:22:00Z"/>
          <w:sz w:val="24"/>
          <w:szCs w:val="24"/>
          <w:rPrChange w:id="785" w:author="user" w:date="2019-01-20T00:05:00Z">
            <w:rPr>
              <w:ins w:id="786" w:author="user" w:date="2019-01-19T23:22:00Z"/>
            </w:rPr>
          </w:rPrChange>
        </w:rPr>
      </w:pPr>
      <w:ins w:id="787" w:author="user" w:date="2019-01-19T23:17:00Z">
        <w:r w:rsidRPr="00C74070">
          <w:rPr>
            <w:rFonts w:hint="eastAsia"/>
            <w:sz w:val="24"/>
            <w:szCs w:val="24"/>
            <w:rtl/>
            <w:rPrChange w:id="788" w:author="user" w:date="2019-01-20T00:05:00Z">
              <w:rPr>
                <w:rFonts w:hint="eastAsia"/>
                <w:rtl/>
              </w:rPr>
            </w:rPrChange>
          </w:rPr>
          <w:t>מחלקה</w:t>
        </w:r>
        <w:r w:rsidRPr="00C74070">
          <w:rPr>
            <w:sz w:val="24"/>
            <w:szCs w:val="24"/>
            <w:rtl/>
            <w:rPrChange w:id="789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790" w:author="user" w:date="2019-01-20T00:05:00Z">
              <w:rPr>
                <w:rFonts w:hint="eastAsia"/>
                <w:rtl/>
              </w:rPr>
            </w:rPrChange>
          </w:rPr>
          <w:t>שקובעת</w:t>
        </w:r>
        <w:r w:rsidRPr="00C74070">
          <w:rPr>
            <w:sz w:val="24"/>
            <w:szCs w:val="24"/>
            <w:rtl/>
            <w:rPrChange w:id="791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792" w:author="user" w:date="2019-01-20T00:05:00Z">
              <w:rPr>
                <w:rFonts w:hint="eastAsia"/>
                <w:rtl/>
              </w:rPr>
            </w:rPrChange>
          </w:rPr>
          <w:t>מסלול</w:t>
        </w:r>
      </w:ins>
      <w:r w:rsidR="00B858FD" w:rsidRPr="00C74070">
        <w:rPr>
          <w:sz w:val="24"/>
          <w:szCs w:val="24"/>
          <w:rtl/>
          <w:rPrChange w:id="793" w:author="user" w:date="2019-01-20T00:05:00Z">
            <w:rPr>
              <w:rtl/>
            </w:rPr>
          </w:rPrChange>
        </w:rPr>
        <w:t xml:space="preserve"> לטסט </w:t>
      </w:r>
      <w:ins w:id="794" w:author="user" w:date="2019-01-19T23:17:00Z">
        <w:r w:rsidRPr="00C74070">
          <w:rPr>
            <w:sz w:val="24"/>
            <w:szCs w:val="24"/>
            <w:rtl/>
            <w:rPrChange w:id="795" w:author="user" w:date="2019-01-20T00:05:00Z">
              <w:rPr>
                <w:rtl/>
              </w:rPr>
            </w:rPrChange>
          </w:rPr>
          <w:t xml:space="preserve">(פירוט </w:t>
        </w:r>
        <w:r w:rsidRPr="00C74070">
          <w:rPr>
            <w:rFonts w:hint="eastAsia"/>
            <w:sz w:val="24"/>
            <w:szCs w:val="24"/>
            <w:rtl/>
            <w:rPrChange w:id="796" w:author="user" w:date="2019-01-20T00:05:00Z">
              <w:rPr>
                <w:rFonts w:hint="eastAsia"/>
                <w:rtl/>
              </w:rPr>
            </w:rPrChange>
          </w:rPr>
          <w:t>בהמשך</w:t>
        </w:r>
        <w:r w:rsidRPr="00C74070">
          <w:rPr>
            <w:sz w:val="24"/>
            <w:szCs w:val="24"/>
            <w:rtl/>
            <w:rPrChange w:id="797" w:author="user" w:date="2019-01-20T00:05:00Z">
              <w:rPr>
                <w:rtl/>
              </w:rPr>
            </w:rPrChange>
          </w:rPr>
          <w:t>**)</w:t>
        </w:r>
      </w:ins>
    </w:p>
    <w:p w14:paraId="5A6CD28F" w14:textId="77777777" w:rsidR="00B12AE0" w:rsidRPr="00C74070" w:rsidRDefault="00B12AE0" w:rsidP="00B12AE0">
      <w:pPr>
        <w:pStyle w:val="ListParagraph"/>
        <w:numPr>
          <w:ilvl w:val="0"/>
          <w:numId w:val="1"/>
        </w:numPr>
        <w:rPr>
          <w:ins w:id="798" w:author="user" w:date="2019-01-19T23:24:00Z"/>
          <w:sz w:val="24"/>
          <w:szCs w:val="24"/>
          <w:rPrChange w:id="799" w:author="user" w:date="2019-01-20T00:05:00Z">
            <w:rPr>
              <w:ins w:id="800" w:author="user" w:date="2019-01-19T23:24:00Z"/>
            </w:rPr>
          </w:rPrChange>
        </w:rPr>
      </w:pPr>
      <w:ins w:id="801" w:author="user" w:date="2019-01-19T23:23:00Z">
        <w:r w:rsidRPr="00C74070">
          <w:rPr>
            <w:rFonts w:hint="eastAsia"/>
            <w:sz w:val="24"/>
            <w:szCs w:val="24"/>
            <w:rtl/>
            <w:rPrChange w:id="802" w:author="user" w:date="2019-01-20T00:05:00Z">
              <w:rPr>
                <w:rFonts w:hint="eastAsia"/>
                <w:rtl/>
              </w:rPr>
            </w:rPrChange>
          </w:rPr>
          <w:t>המערכת</w:t>
        </w:r>
        <w:r w:rsidRPr="00C74070">
          <w:rPr>
            <w:sz w:val="24"/>
            <w:szCs w:val="24"/>
            <w:rtl/>
            <w:rPrChange w:id="803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04" w:author="user" w:date="2019-01-20T00:05:00Z">
              <w:rPr>
                <w:rFonts w:hint="eastAsia"/>
                <w:rtl/>
              </w:rPr>
            </w:rPrChange>
          </w:rPr>
          <w:t>שומרת</w:t>
        </w:r>
        <w:r w:rsidRPr="00C74070">
          <w:rPr>
            <w:sz w:val="24"/>
            <w:szCs w:val="24"/>
            <w:rtl/>
            <w:rPrChange w:id="805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06" w:author="user" w:date="2019-01-20T00:05:00Z">
              <w:rPr>
                <w:rFonts w:hint="eastAsia"/>
                <w:rtl/>
              </w:rPr>
            </w:rPrChange>
          </w:rPr>
          <w:t>את</w:t>
        </w:r>
        <w:r w:rsidRPr="00C74070">
          <w:rPr>
            <w:sz w:val="24"/>
            <w:szCs w:val="24"/>
            <w:rtl/>
            <w:rPrChange w:id="807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08" w:author="user" w:date="2019-01-20T00:05:00Z">
              <w:rPr>
                <w:rFonts w:hint="eastAsia"/>
                <w:rtl/>
              </w:rPr>
            </w:rPrChange>
          </w:rPr>
          <w:t>המידע</w:t>
        </w:r>
        <w:r w:rsidRPr="00C74070">
          <w:rPr>
            <w:sz w:val="24"/>
            <w:szCs w:val="24"/>
            <w:rtl/>
            <w:rPrChange w:id="809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10" w:author="user" w:date="2019-01-20T00:05:00Z">
              <w:rPr>
                <w:rFonts w:hint="eastAsia"/>
                <w:rtl/>
              </w:rPr>
            </w:rPrChange>
          </w:rPr>
          <w:t>שיש</w:t>
        </w:r>
        <w:r w:rsidRPr="00C74070">
          <w:rPr>
            <w:sz w:val="24"/>
            <w:szCs w:val="24"/>
            <w:rtl/>
            <w:rPrChange w:id="811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12" w:author="user" w:date="2019-01-20T00:05:00Z">
              <w:rPr>
                <w:rFonts w:hint="eastAsia"/>
                <w:rtl/>
              </w:rPr>
            </w:rPrChange>
          </w:rPr>
          <w:t>בקובצי</w:t>
        </w:r>
        <w:r w:rsidRPr="00C74070">
          <w:rPr>
            <w:sz w:val="24"/>
            <w:szCs w:val="24"/>
            <w:rtl/>
            <w:rPrChange w:id="813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14" w:author="user" w:date="2019-01-20T00:05:00Z">
              <w:rPr>
                <w:rFonts w:hint="eastAsia"/>
                <w:rtl/>
              </w:rPr>
            </w:rPrChange>
          </w:rPr>
          <w:t>ה</w:t>
        </w:r>
        <w:r w:rsidRPr="00C74070">
          <w:rPr>
            <w:sz w:val="24"/>
            <w:szCs w:val="24"/>
            <w:rPrChange w:id="815" w:author="user" w:date="2019-01-20T00:05:00Z">
              <w:rPr/>
            </w:rPrChange>
          </w:rPr>
          <w:t>XML</w:t>
        </w:r>
        <w:r w:rsidRPr="00C74070">
          <w:rPr>
            <w:sz w:val="24"/>
            <w:szCs w:val="24"/>
            <w:rtl/>
            <w:rPrChange w:id="816" w:author="user" w:date="2019-01-20T00:05:00Z">
              <w:rPr>
                <w:rtl/>
              </w:rPr>
            </w:rPrChange>
          </w:rPr>
          <w:t xml:space="preserve"> ב"</w:t>
        </w:r>
      </w:ins>
      <w:r w:rsidR="00097A55" w:rsidRPr="00C74070">
        <w:rPr>
          <w:sz w:val="24"/>
          <w:szCs w:val="24"/>
          <w:rPrChange w:id="817" w:author="user" w:date="2019-01-20T00:05:00Z">
            <w:rPr/>
          </w:rPrChange>
        </w:rPr>
        <w:t>cache</w:t>
      </w:r>
      <w:ins w:id="818" w:author="user" w:date="2019-01-19T23:23:00Z">
        <w:r w:rsidRPr="00C74070">
          <w:rPr>
            <w:sz w:val="24"/>
            <w:szCs w:val="24"/>
            <w:rtl/>
            <w:rPrChange w:id="819" w:author="user" w:date="2019-01-20T00:05:00Z">
              <w:rPr>
                <w:rtl/>
              </w:rPr>
            </w:rPrChange>
          </w:rPr>
          <w:t xml:space="preserve">" </w:t>
        </w:r>
      </w:ins>
      <w:ins w:id="820" w:author="user" w:date="2019-01-19T23:24:00Z">
        <w:r w:rsidRPr="00C74070">
          <w:rPr>
            <w:rFonts w:hint="eastAsia"/>
            <w:sz w:val="24"/>
            <w:szCs w:val="24"/>
            <w:rtl/>
            <w:rPrChange w:id="821" w:author="user" w:date="2019-01-20T00:05:00Z">
              <w:rPr>
                <w:rFonts w:hint="eastAsia"/>
                <w:rtl/>
              </w:rPr>
            </w:rPrChange>
          </w:rPr>
          <w:t>ובכך</w:t>
        </w:r>
        <w:r w:rsidRPr="00C74070">
          <w:rPr>
            <w:sz w:val="24"/>
            <w:szCs w:val="24"/>
            <w:rtl/>
            <w:rPrChange w:id="822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23" w:author="user" w:date="2019-01-20T00:05:00Z">
              <w:rPr>
                <w:rFonts w:hint="eastAsia"/>
                <w:rtl/>
              </w:rPr>
            </w:rPrChange>
          </w:rPr>
          <w:t>נחסכות</w:t>
        </w:r>
        <w:r w:rsidRPr="00C74070">
          <w:rPr>
            <w:sz w:val="24"/>
            <w:szCs w:val="24"/>
            <w:rtl/>
            <w:rPrChange w:id="824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25" w:author="user" w:date="2019-01-20T00:05:00Z">
              <w:rPr>
                <w:rFonts w:hint="eastAsia"/>
                <w:rtl/>
              </w:rPr>
            </w:rPrChange>
          </w:rPr>
          <w:t>גישות</w:t>
        </w:r>
        <w:r w:rsidRPr="00C74070">
          <w:rPr>
            <w:sz w:val="24"/>
            <w:szCs w:val="24"/>
            <w:rtl/>
            <w:rPrChange w:id="826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27" w:author="user" w:date="2019-01-20T00:05:00Z">
              <w:rPr>
                <w:rFonts w:hint="eastAsia"/>
                <w:rtl/>
              </w:rPr>
            </w:rPrChange>
          </w:rPr>
          <w:t>לק</w:t>
        </w:r>
      </w:ins>
      <w:ins w:id="828" w:author="user" w:date="2019-01-19T23:28:00Z">
        <w:r w:rsidRPr="00C74070">
          <w:rPr>
            <w:rFonts w:hint="eastAsia"/>
            <w:sz w:val="24"/>
            <w:szCs w:val="24"/>
            <w:rtl/>
            <w:rPrChange w:id="829" w:author="user" w:date="2019-01-20T00:05:00Z">
              <w:rPr>
                <w:rFonts w:hint="eastAsia"/>
                <w:rtl/>
              </w:rPr>
            </w:rPrChange>
          </w:rPr>
          <w:t>ו</w:t>
        </w:r>
      </w:ins>
      <w:ins w:id="830" w:author="user" w:date="2019-01-19T23:24:00Z">
        <w:r w:rsidRPr="00C74070">
          <w:rPr>
            <w:rFonts w:hint="eastAsia"/>
            <w:sz w:val="24"/>
            <w:szCs w:val="24"/>
            <w:rtl/>
            <w:rPrChange w:id="831" w:author="user" w:date="2019-01-20T00:05:00Z">
              <w:rPr>
                <w:rFonts w:hint="eastAsia"/>
                <w:rtl/>
              </w:rPr>
            </w:rPrChange>
          </w:rPr>
          <w:t>בצי</w:t>
        </w:r>
        <w:r w:rsidRPr="00C74070">
          <w:rPr>
            <w:sz w:val="24"/>
            <w:szCs w:val="24"/>
            <w:rtl/>
            <w:rPrChange w:id="832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33" w:author="user" w:date="2019-01-20T00:05:00Z">
              <w:rPr>
                <w:rFonts w:hint="eastAsia"/>
                <w:rtl/>
              </w:rPr>
            </w:rPrChange>
          </w:rPr>
          <w:t>ה</w:t>
        </w:r>
        <w:r w:rsidRPr="00C74070">
          <w:rPr>
            <w:sz w:val="24"/>
            <w:szCs w:val="24"/>
            <w:rPrChange w:id="834" w:author="user" w:date="2019-01-20T00:05:00Z">
              <w:rPr/>
            </w:rPrChange>
          </w:rPr>
          <w:t>XML</w:t>
        </w:r>
      </w:ins>
      <w:ins w:id="835" w:author="user" w:date="2019-01-19T23:28:00Z">
        <w:r w:rsidRPr="00C74070">
          <w:rPr>
            <w:sz w:val="24"/>
            <w:szCs w:val="24"/>
            <w:rtl/>
            <w:rPrChange w:id="836" w:author="user" w:date="2019-01-20T00:05:00Z">
              <w:rPr>
                <w:rtl/>
              </w:rPr>
            </w:rPrChange>
          </w:rPr>
          <w:t>,</w:t>
        </w:r>
      </w:ins>
      <w:ins w:id="837" w:author="user" w:date="2019-01-19T23:24:00Z">
        <w:r w:rsidRPr="00C74070">
          <w:rPr>
            <w:sz w:val="24"/>
            <w:szCs w:val="24"/>
            <w:rtl/>
            <w:rPrChange w:id="838" w:author="user" w:date="2019-01-20T00:05:00Z">
              <w:rPr>
                <w:rtl/>
              </w:rPr>
            </w:rPrChange>
          </w:rPr>
          <w:t xml:space="preserve"> מה שמשפר את היעילות במידה ניכרת</w:t>
        </w:r>
      </w:ins>
    </w:p>
    <w:p w14:paraId="1BD693BD" w14:textId="77777777" w:rsidR="00B12AE0" w:rsidRPr="00C74070" w:rsidRDefault="00B12AE0" w:rsidP="00B12AE0">
      <w:pPr>
        <w:pStyle w:val="ListParagraph"/>
        <w:numPr>
          <w:ilvl w:val="0"/>
          <w:numId w:val="1"/>
        </w:numPr>
        <w:rPr>
          <w:ins w:id="839" w:author="user" w:date="2019-01-19T23:25:00Z"/>
          <w:sz w:val="24"/>
          <w:szCs w:val="24"/>
          <w:rPrChange w:id="840" w:author="user" w:date="2019-01-20T00:05:00Z">
            <w:rPr>
              <w:ins w:id="841" w:author="user" w:date="2019-01-19T23:25:00Z"/>
            </w:rPr>
          </w:rPrChange>
        </w:rPr>
      </w:pPr>
      <w:ins w:id="842" w:author="user" w:date="2019-01-19T23:24:00Z">
        <w:r w:rsidRPr="00C74070">
          <w:rPr>
            <w:rFonts w:hint="eastAsia"/>
            <w:sz w:val="24"/>
            <w:szCs w:val="24"/>
            <w:rtl/>
            <w:rPrChange w:id="843" w:author="user" w:date="2019-01-20T00:05:00Z">
              <w:rPr>
                <w:rFonts w:hint="eastAsia"/>
                <w:rtl/>
              </w:rPr>
            </w:rPrChange>
          </w:rPr>
          <w:t>שימוש</w:t>
        </w:r>
        <w:r w:rsidRPr="00C74070">
          <w:rPr>
            <w:sz w:val="24"/>
            <w:szCs w:val="24"/>
            <w:rtl/>
            <w:rPrChange w:id="844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45" w:author="user" w:date="2019-01-20T00:05:00Z">
              <w:rPr>
                <w:rFonts w:hint="eastAsia"/>
                <w:rtl/>
              </w:rPr>
            </w:rPrChange>
          </w:rPr>
          <w:t>ב</w:t>
        </w:r>
        <w:r w:rsidRPr="00C74070">
          <w:rPr>
            <w:sz w:val="24"/>
            <w:szCs w:val="24"/>
            <w:rPrChange w:id="846" w:author="user" w:date="2019-01-20T00:05:00Z">
              <w:rPr/>
            </w:rPrChange>
          </w:rPr>
          <w:t xml:space="preserve">factory </w:t>
        </w:r>
      </w:ins>
      <w:ins w:id="847" w:author="user" w:date="2019-01-19T23:25:00Z">
        <w:r w:rsidRPr="00C74070">
          <w:rPr>
            <w:sz w:val="24"/>
            <w:szCs w:val="24"/>
            <w:rPrChange w:id="848" w:author="user" w:date="2019-01-20T00:05:00Z">
              <w:rPr/>
            </w:rPrChange>
          </w:rPr>
          <w:t xml:space="preserve">, singleton , clone </w:t>
        </w:r>
        <w:r w:rsidRPr="00C74070">
          <w:rPr>
            <w:sz w:val="24"/>
            <w:szCs w:val="24"/>
            <w:rtl/>
            <w:rPrChange w:id="849" w:author="user" w:date="2019-01-20T00:05:00Z">
              <w:rPr>
                <w:rtl/>
              </w:rPr>
            </w:rPrChange>
          </w:rPr>
          <w:t xml:space="preserve"> במידת הצורך</w:t>
        </w:r>
      </w:ins>
    </w:p>
    <w:p w14:paraId="11EE80B2" w14:textId="77777777" w:rsidR="00B12AE0" w:rsidRPr="00C74070" w:rsidRDefault="00B12AE0" w:rsidP="002D6275">
      <w:pPr>
        <w:pStyle w:val="ListParagraph"/>
        <w:numPr>
          <w:ilvl w:val="0"/>
          <w:numId w:val="1"/>
        </w:numPr>
        <w:rPr>
          <w:ins w:id="850" w:author="user" w:date="2019-01-19T23:18:00Z"/>
          <w:sz w:val="24"/>
          <w:szCs w:val="24"/>
          <w:rPrChange w:id="851" w:author="user" w:date="2019-01-20T00:05:00Z">
            <w:rPr>
              <w:ins w:id="852" w:author="user" w:date="2019-01-19T23:18:00Z"/>
            </w:rPr>
          </w:rPrChange>
        </w:rPr>
      </w:pPr>
      <w:ins w:id="853" w:author="user" w:date="2019-01-19T23:25:00Z">
        <w:r w:rsidRPr="00C74070">
          <w:rPr>
            <w:rFonts w:hint="eastAsia"/>
            <w:sz w:val="24"/>
            <w:szCs w:val="24"/>
            <w:rtl/>
            <w:rPrChange w:id="854" w:author="user" w:date="2019-01-20T00:05:00Z">
              <w:rPr>
                <w:rFonts w:hint="eastAsia"/>
                <w:rtl/>
              </w:rPr>
            </w:rPrChange>
          </w:rPr>
          <w:t>על</w:t>
        </w:r>
        <w:r w:rsidRPr="00C74070">
          <w:rPr>
            <w:sz w:val="24"/>
            <w:szCs w:val="24"/>
            <w:rtl/>
            <w:rPrChange w:id="855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56" w:author="user" w:date="2019-01-20T00:05:00Z">
              <w:rPr>
                <w:rFonts w:hint="eastAsia"/>
                <w:rtl/>
              </w:rPr>
            </w:rPrChange>
          </w:rPr>
          <w:t>מנת</w:t>
        </w:r>
        <w:r w:rsidRPr="00C74070">
          <w:rPr>
            <w:sz w:val="24"/>
            <w:szCs w:val="24"/>
            <w:rtl/>
            <w:rPrChange w:id="857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58" w:author="user" w:date="2019-01-20T00:05:00Z">
              <w:rPr>
                <w:rFonts w:hint="eastAsia"/>
                <w:rtl/>
              </w:rPr>
            </w:rPrChange>
          </w:rPr>
          <w:t>לשלוח</w:t>
        </w:r>
        <w:r w:rsidRPr="00C74070">
          <w:rPr>
            <w:sz w:val="24"/>
            <w:szCs w:val="24"/>
            <w:rtl/>
            <w:rPrChange w:id="859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60" w:author="user" w:date="2019-01-20T00:05:00Z">
              <w:rPr>
                <w:rFonts w:hint="eastAsia"/>
                <w:rtl/>
              </w:rPr>
            </w:rPrChange>
          </w:rPr>
          <w:t>לכל</w:t>
        </w:r>
        <w:r w:rsidRPr="00C74070">
          <w:rPr>
            <w:sz w:val="24"/>
            <w:szCs w:val="24"/>
            <w:rtl/>
            <w:rPrChange w:id="861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62" w:author="user" w:date="2019-01-20T00:05:00Z">
              <w:rPr>
                <w:rFonts w:hint="eastAsia"/>
                <w:rtl/>
              </w:rPr>
            </w:rPrChange>
          </w:rPr>
          <w:t>תלמיד</w:t>
        </w:r>
        <w:r w:rsidRPr="00C74070">
          <w:rPr>
            <w:sz w:val="24"/>
            <w:szCs w:val="24"/>
            <w:rtl/>
            <w:rPrChange w:id="863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64" w:author="user" w:date="2019-01-20T00:05:00Z">
              <w:rPr>
                <w:rFonts w:hint="eastAsia"/>
                <w:rtl/>
              </w:rPr>
            </w:rPrChange>
          </w:rPr>
          <w:t>את</w:t>
        </w:r>
        <w:r w:rsidRPr="00C74070">
          <w:rPr>
            <w:sz w:val="24"/>
            <w:szCs w:val="24"/>
            <w:rtl/>
            <w:rPrChange w:id="865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66" w:author="user" w:date="2019-01-20T00:05:00Z">
              <w:rPr>
                <w:rFonts w:hint="eastAsia"/>
                <w:rtl/>
              </w:rPr>
            </w:rPrChange>
          </w:rPr>
          <w:t>קובץ</w:t>
        </w:r>
        <w:r w:rsidRPr="00C74070">
          <w:rPr>
            <w:sz w:val="24"/>
            <w:szCs w:val="24"/>
            <w:rtl/>
            <w:rPrChange w:id="867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68" w:author="user" w:date="2019-01-20T00:05:00Z">
              <w:rPr>
                <w:rFonts w:hint="eastAsia"/>
                <w:rtl/>
              </w:rPr>
            </w:rPrChange>
          </w:rPr>
          <w:t>ה</w:t>
        </w:r>
        <w:r w:rsidRPr="00C74070">
          <w:rPr>
            <w:sz w:val="24"/>
            <w:szCs w:val="24"/>
            <w:rPrChange w:id="869" w:author="user" w:date="2019-01-20T00:05:00Z">
              <w:rPr/>
            </w:rPrChange>
          </w:rPr>
          <w:t>PDF</w:t>
        </w:r>
        <w:r w:rsidRPr="00C74070">
          <w:rPr>
            <w:sz w:val="24"/>
            <w:szCs w:val="24"/>
            <w:rtl/>
            <w:rPrChange w:id="870" w:author="user" w:date="2019-01-20T00:05:00Z">
              <w:rPr>
                <w:rtl/>
              </w:rPr>
            </w:rPrChange>
          </w:rPr>
          <w:t xml:space="preserve"> של הר</w:t>
        </w:r>
      </w:ins>
      <w:ins w:id="871" w:author="user" w:date="2019-01-19T23:28:00Z">
        <w:r w:rsidRPr="00C74070">
          <w:rPr>
            <w:rFonts w:hint="eastAsia"/>
            <w:sz w:val="24"/>
            <w:szCs w:val="24"/>
            <w:rtl/>
            <w:rPrChange w:id="872" w:author="user" w:date="2019-01-20T00:05:00Z">
              <w:rPr>
                <w:rFonts w:hint="eastAsia"/>
                <w:rtl/>
              </w:rPr>
            </w:rPrChange>
          </w:rPr>
          <w:t>י</w:t>
        </w:r>
      </w:ins>
      <w:ins w:id="873" w:author="user" w:date="2019-01-19T23:25:00Z">
        <w:r w:rsidRPr="00C74070">
          <w:rPr>
            <w:rFonts w:hint="eastAsia"/>
            <w:sz w:val="24"/>
            <w:szCs w:val="24"/>
            <w:rtl/>
            <w:rPrChange w:id="874" w:author="user" w:date="2019-01-20T00:05:00Z">
              <w:rPr>
                <w:rFonts w:hint="eastAsia"/>
                <w:rtl/>
              </w:rPr>
            </w:rPrChange>
          </w:rPr>
          <w:t>שיון</w:t>
        </w:r>
        <w:r w:rsidRPr="00C74070">
          <w:rPr>
            <w:sz w:val="24"/>
            <w:szCs w:val="24"/>
            <w:rtl/>
            <w:rPrChange w:id="875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76" w:author="user" w:date="2019-01-20T00:05:00Z">
              <w:rPr>
                <w:rFonts w:hint="eastAsia"/>
                <w:rtl/>
              </w:rPr>
            </w:rPrChange>
          </w:rPr>
          <w:t>הזמני</w:t>
        </w:r>
        <w:r w:rsidRPr="00C74070">
          <w:rPr>
            <w:sz w:val="24"/>
            <w:szCs w:val="24"/>
            <w:rtl/>
            <w:rPrChange w:id="877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78" w:author="user" w:date="2019-01-20T00:05:00Z">
              <w:rPr>
                <w:rFonts w:hint="eastAsia"/>
                <w:rtl/>
              </w:rPr>
            </w:rPrChange>
          </w:rPr>
          <w:t>שלו</w:t>
        </w:r>
        <w:r w:rsidRPr="00C74070">
          <w:rPr>
            <w:sz w:val="24"/>
            <w:szCs w:val="24"/>
            <w:rtl/>
            <w:rPrChange w:id="879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80" w:author="user" w:date="2019-01-20T00:05:00Z">
              <w:rPr>
                <w:rFonts w:hint="eastAsia"/>
                <w:rtl/>
              </w:rPr>
            </w:rPrChange>
          </w:rPr>
          <w:t>המ</w:t>
        </w:r>
      </w:ins>
      <w:ins w:id="881" w:author="user" w:date="2019-01-19T23:26:00Z">
        <w:r w:rsidRPr="00C74070">
          <w:rPr>
            <w:rFonts w:hint="eastAsia"/>
            <w:sz w:val="24"/>
            <w:szCs w:val="24"/>
            <w:rtl/>
            <w:rPrChange w:id="882" w:author="user" w:date="2019-01-20T00:05:00Z">
              <w:rPr>
                <w:rFonts w:hint="eastAsia"/>
                <w:rtl/>
              </w:rPr>
            </w:rPrChange>
          </w:rPr>
          <w:t>ערכת</w:t>
        </w:r>
        <w:r w:rsidRPr="00C74070">
          <w:rPr>
            <w:sz w:val="24"/>
            <w:szCs w:val="24"/>
            <w:rtl/>
            <w:rPrChange w:id="883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84" w:author="user" w:date="2019-01-20T00:05:00Z">
              <w:rPr>
                <w:rFonts w:hint="eastAsia"/>
                <w:rtl/>
              </w:rPr>
            </w:rPrChange>
          </w:rPr>
          <w:t>מנהלת</w:t>
        </w:r>
        <w:r w:rsidRPr="00C74070">
          <w:rPr>
            <w:sz w:val="24"/>
            <w:szCs w:val="24"/>
            <w:rtl/>
            <w:rPrChange w:id="885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86" w:author="user" w:date="2019-01-20T00:05:00Z">
              <w:rPr>
                <w:rFonts w:hint="eastAsia"/>
                <w:rtl/>
              </w:rPr>
            </w:rPrChange>
          </w:rPr>
          <w:t>את</w:t>
        </w:r>
        <w:r w:rsidRPr="00C74070">
          <w:rPr>
            <w:sz w:val="24"/>
            <w:szCs w:val="24"/>
            <w:rtl/>
            <w:rPrChange w:id="887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88" w:author="user" w:date="2019-01-20T00:05:00Z">
              <w:rPr>
                <w:rFonts w:hint="eastAsia"/>
                <w:rtl/>
              </w:rPr>
            </w:rPrChange>
          </w:rPr>
          <w:t>הקבצים</w:t>
        </w:r>
        <w:r w:rsidRPr="00C74070">
          <w:rPr>
            <w:sz w:val="24"/>
            <w:szCs w:val="24"/>
            <w:rtl/>
            <w:rPrChange w:id="889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90" w:author="user" w:date="2019-01-20T00:05:00Z">
              <w:rPr>
                <w:rFonts w:hint="eastAsia"/>
                <w:rtl/>
              </w:rPr>
            </w:rPrChange>
          </w:rPr>
          <w:t>בצורה</w:t>
        </w:r>
        <w:r w:rsidRPr="00C74070">
          <w:rPr>
            <w:sz w:val="24"/>
            <w:szCs w:val="24"/>
            <w:rtl/>
            <w:rPrChange w:id="891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92" w:author="user" w:date="2019-01-20T00:05:00Z">
              <w:rPr>
                <w:rFonts w:hint="eastAsia"/>
                <w:rtl/>
              </w:rPr>
            </w:rPrChange>
          </w:rPr>
          <w:t>שתתאים</w:t>
        </w:r>
        <w:r w:rsidRPr="00C74070">
          <w:rPr>
            <w:sz w:val="24"/>
            <w:szCs w:val="24"/>
            <w:rtl/>
            <w:rPrChange w:id="893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94" w:author="user" w:date="2019-01-20T00:05:00Z">
              <w:rPr>
                <w:rFonts w:hint="eastAsia"/>
                <w:rtl/>
              </w:rPr>
            </w:rPrChange>
          </w:rPr>
          <w:t>לכל</w:t>
        </w:r>
        <w:r w:rsidRPr="00C74070">
          <w:rPr>
            <w:sz w:val="24"/>
            <w:szCs w:val="24"/>
            <w:rtl/>
            <w:rPrChange w:id="895" w:author="user" w:date="2019-01-20T00:05:00Z">
              <w:rPr>
                <w:rtl/>
              </w:rPr>
            </w:rPrChange>
          </w:rPr>
          <w:t xml:space="preserve"> </w:t>
        </w:r>
        <w:r w:rsidRPr="00C74070">
          <w:rPr>
            <w:rFonts w:hint="eastAsia"/>
            <w:sz w:val="24"/>
            <w:szCs w:val="24"/>
            <w:rtl/>
            <w:rPrChange w:id="896" w:author="user" w:date="2019-01-20T00:05:00Z">
              <w:rPr>
                <w:rFonts w:hint="eastAsia"/>
                <w:rtl/>
              </w:rPr>
            </w:rPrChange>
          </w:rPr>
          <w:t>מחשב</w:t>
        </w:r>
        <w:r w:rsidRPr="00C74070">
          <w:rPr>
            <w:sz w:val="24"/>
            <w:szCs w:val="24"/>
            <w:rtl/>
            <w:rPrChange w:id="897" w:author="user" w:date="2019-01-20T00:05:00Z">
              <w:rPr>
                <w:rtl/>
              </w:rPr>
            </w:rPrChange>
          </w:rPr>
          <w:t>.</w:t>
        </w:r>
      </w:ins>
    </w:p>
    <w:p w14:paraId="05CBE7A3" w14:textId="77777777" w:rsidR="00723052" w:rsidRDefault="00723052" w:rsidP="00723052">
      <w:pPr>
        <w:rPr>
          <w:ins w:id="898" w:author="user" w:date="2019-01-19T23:18:00Z"/>
          <w:rtl/>
        </w:rPr>
      </w:pPr>
    </w:p>
    <w:p w14:paraId="7A8209D0" w14:textId="77777777" w:rsidR="00723052" w:rsidRPr="00A13FC3" w:rsidRDefault="00723052" w:rsidP="00723052">
      <w:pPr>
        <w:jc w:val="center"/>
        <w:rPr>
          <w:ins w:id="899" w:author="user" w:date="2019-01-19T23:18:00Z"/>
          <w:b/>
          <w:bCs/>
          <w:sz w:val="32"/>
          <w:szCs w:val="32"/>
          <w:u w:val="single"/>
        </w:rPr>
      </w:pPr>
      <w:ins w:id="900" w:author="user" w:date="2019-01-19T23:18:00Z">
        <w:r w:rsidRPr="00A13FC3">
          <w:rPr>
            <w:b/>
            <w:bCs/>
            <w:sz w:val="32"/>
            <w:szCs w:val="32"/>
            <w:u w:val="single"/>
          </w:rPr>
          <w:t>Routes Class</w:t>
        </w:r>
      </w:ins>
      <w:ins w:id="901" w:author="user" w:date="2019-01-19T23:56:00Z">
        <w:r w:rsidR="00110175">
          <w:rPr>
            <w:b/>
            <w:bCs/>
            <w:sz w:val="32"/>
            <w:szCs w:val="32"/>
            <w:u w:val="single"/>
          </w:rPr>
          <w:t>**</w:t>
        </w:r>
      </w:ins>
    </w:p>
    <w:p w14:paraId="69BF7A34" w14:textId="77777777" w:rsidR="00723052" w:rsidRPr="00A13FC3" w:rsidRDefault="00723052" w:rsidP="00723052">
      <w:pPr>
        <w:rPr>
          <w:ins w:id="902" w:author="user" w:date="2019-01-19T23:18:00Z"/>
          <w:sz w:val="24"/>
          <w:szCs w:val="24"/>
        </w:rPr>
      </w:pPr>
      <w:ins w:id="903" w:author="user" w:date="2019-01-19T23:18:00Z">
        <w:r w:rsidRPr="00A13FC3">
          <w:rPr>
            <w:rFonts w:hint="cs"/>
            <w:sz w:val="24"/>
            <w:szCs w:val="24"/>
            <w:rtl/>
          </w:rPr>
          <w:t>מחלקה סטטית שמכילה את כל הפונקציות שמטפלות במסלולים ומרחקים. המחלקה משתמשת ב</w:t>
        </w:r>
        <w:r w:rsidRPr="00A13FC3">
          <w:rPr>
            <w:rFonts w:hint="cs"/>
            <w:sz w:val="24"/>
            <w:szCs w:val="24"/>
          </w:rPr>
          <w:t>API</w:t>
        </w:r>
        <w:r w:rsidRPr="00A13FC3">
          <w:rPr>
            <w:rFonts w:hint="cs"/>
            <w:sz w:val="24"/>
            <w:szCs w:val="24"/>
            <w:rtl/>
          </w:rPr>
          <w:t xml:space="preserve"> של</w:t>
        </w:r>
      </w:ins>
      <w:ins w:id="904" w:author="user" w:date="2019-01-20T00:02:00Z">
        <w:r w:rsidR="003558AE">
          <w:rPr>
            <w:sz w:val="24"/>
            <w:szCs w:val="24"/>
          </w:rPr>
          <w:t xml:space="preserve"> Google Maps </w:t>
        </w:r>
      </w:ins>
      <w:ins w:id="905" w:author="user" w:date="2019-01-19T23:18:00Z">
        <w:r w:rsidRPr="00A13FC3">
          <w:rPr>
            <w:rFonts w:hint="cs"/>
            <w:sz w:val="24"/>
            <w:szCs w:val="24"/>
            <w:rtl/>
          </w:rPr>
          <w:t xml:space="preserve"> </w:t>
        </w:r>
        <w:r>
          <w:rPr>
            <w:rStyle w:val="Hyperlink"/>
            <w:sz w:val="24"/>
            <w:szCs w:val="24"/>
          </w:rPr>
          <w:fldChar w:fldCharType="begin"/>
        </w:r>
        <w:r>
          <w:rPr>
            <w:rStyle w:val="Hyperlink"/>
            <w:sz w:val="24"/>
            <w:szCs w:val="24"/>
          </w:rPr>
          <w:instrText xml:space="preserve"> HYPERLINK "https://developers.google.com/places/web-service/intro" </w:instrText>
        </w:r>
        <w:r>
          <w:rPr>
            <w:rStyle w:val="Hyperlink"/>
            <w:sz w:val="24"/>
            <w:szCs w:val="24"/>
          </w:rPr>
          <w:fldChar w:fldCharType="separate"/>
        </w:r>
        <w:r w:rsidRPr="00A13FC3">
          <w:rPr>
            <w:rStyle w:val="Hyperlink"/>
            <w:rFonts w:hint="cs"/>
            <w:sz w:val="24"/>
            <w:szCs w:val="24"/>
            <w:rtl/>
          </w:rPr>
          <w:t>להרחבה לגבי ה</w:t>
        </w:r>
        <w:r w:rsidRPr="00A13FC3">
          <w:rPr>
            <w:rStyle w:val="Hyperlink"/>
            <w:rFonts w:hint="cs"/>
            <w:sz w:val="24"/>
            <w:szCs w:val="24"/>
          </w:rPr>
          <w:t>API</w:t>
        </w:r>
        <w:r>
          <w:rPr>
            <w:rStyle w:val="Hyperlink"/>
            <w:sz w:val="24"/>
            <w:szCs w:val="24"/>
          </w:rPr>
          <w:fldChar w:fldCharType="end"/>
        </w:r>
      </w:ins>
    </w:p>
    <w:p w14:paraId="71C010A7" w14:textId="77777777" w:rsidR="00723052" w:rsidRDefault="00723052" w:rsidP="00723052">
      <w:pPr>
        <w:rPr>
          <w:ins w:id="906" w:author="user" w:date="2019-01-19T23:18:00Z"/>
          <w:rFonts w:ascii="Consolas" w:hAnsi="Consolas" w:cs="Consolas"/>
          <w:b/>
          <w:bCs/>
          <w:color w:val="000000"/>
          <w:sz w:val="28"/>
          <w:szCs w:val="28"/>
          <w:u w:val="single"/>
          <w:rtl/>
        </w:rPr>
      </w:pPr>
    </w:p>
    <w:p w14:paraId="704BC8DB" w14:textId="77777777" w:rsidR="00723052" w:rsidRPr="00A13FC3" w:rsidRDefault="00723052" w:rsidP="00723052">
      <w:pPr>
        <w:rPr>
          <w:ins w:id="907" w:author="user" w:date="2019-01-19T23:18:00Z"/>
          <w:rFonts w:ascii="Consolas" w:hAnsi="Consolas" w:cs="Consolas"/>
          <w:b/>
          <w:bCs/>
          <w:color w:val="000000"/>
          <w:sz w:val="28"/>
          <w:szCs w:val="28"/>
          <w:u w:val="single"/>
          <w:rtl/>
        </w:rPr>
      </w:pPr>
      <w:proofErr w:type="spellStart"/>
      <w:ins w:id="908" w:author="user" w:date="2019-01-19T23:18:00Z">
        <w:r w:rsidRPr="00A13FC3">
          <w:rPr>
            <w:rFonts w:ascii="Consolas" w:hAnsi="Consolas" w:cs="Consolas"/>
            <w:b/>
            <w:bCs/>
            <w:color w:val="000000"/>
            <w:sz w:val="28"/>
            <w:szCs w:val="28"/>
            <w:u w:val="single"/>
          </w:rPr>
          <w:t>GetDistanceGoogleMapsApi</w:t>
        </w:r>
        <w:proofErr w:type="spellEnd"/>
      </w:ins>
    </w:p>
    <w:p w14:paraId="266572DF" w14:textId="77777777" w:rsidR="00723052" w:rsidRPr="00A13FC3" w:rsidRDefault="00723052" w:rsidP="00723052">
      <w:pPr>
        <w:rPr>
          <w:ins w:id="909" w:author="user" w:date="2019-01-19T23:18:00Z"/>
          <w:sz w:val="24"/>
          <w:szCs w:val="24"/>
          <w:rtl/>
        </w:rPr>
      </w:pPr>
      <w:ins w:id="910" w:author="user" w:date="2019-01-19T23:18:00Z">
        <w:r w:rsidRPr="00A13FC3">
          <w:rPr>
            <w:rFonts w:hint="cs"/>
            <w:sz w:val="24"/>
            <w:szCs w:val="24"/>
            <w:rtl/>
          </w:rPr>
          <w:t>הפונקציה מקבלת שתי כתובות ומחשבת את המרחק בינ</w:t>
        </w:r>
      </w:ins>
      <w:ins w:id="911" w:author="user" w:date="2019-01-19T23:20:00Z">
        <w:r w:rsidR="00B12AE0">
          <w:rPr>
            <w:rFonts w:hint="cs"/>
            <w:sz w:val="24"/>
            <w:szCs w:val="24"/>
            <w:rtl/>
          </w:rPr>
          <w:t>י</w:t>
        </w:r>
      </w:ins>
      <w:ins w:id="912" w:author="user" w:date="2019-01-19T23:18:00Z">
        <w:r w:rsidRPr="00A13FC3">
          <w:rPr>
            <w:rFonts w:hint="cs"/>
            <w:sz w:val="24"/>
            <w:szCs w:val="24"/>
            <w:rtl/>
          </w:rPr>
          <w:t>הם. הפונקציה מחזירה את המרחק במטרים.</w:t>
        </w:r>
      </w:ins>
    </w:p>
    <w:p w14:paraId="1CF48B7D" w14:textId="77777777" w:rsidR="00723052" w:rsidRPr="00A13FC3" w:rsidRDefault="00723052" w:rsidP="00723052">
      <w:pPr>
        <w:rPr>
          <w:ins w:id="913" w:author="user" w:date="2019-01-19T23:18:00Z"/>
          <w:sz w:val="24"/>
          <w:szCs w:val="24"/>
          <w:rtl/>
        </w:rPr>
      </w:pPr>
      <w:ins w:id="914" w:author="user" w:date="2019-01-19T23:18:00Z">
        <w:r w:rsidRPr="00A13FC3">
          <w:rPr>
            <w:rFonts w:hint="cs"/>
            <w:sz w:val="24"/>
            <w:szCs w:val="24"/>
            <w:rtl/>
          </w:rPr>
          <w:t>הפונקציה פונה</w:t>
        </w:r>
      </w:ins>
      <w:ins w:id="915" w:author="user" w:date="2019-01-20T00:03:00Z">
        <w:r w:rsidR="003558AE">
          <w:rPr>
            <w:rFonts w:hint="cs"/>
            <w:sz w:val="24"/>
            <w:szCs w:val="24"/>
            <w:rtl/>
          </w:rPr>
          <w:t xml:space="preserve"> ל- </w:t>
        </w:r>
        <w:r w:rsidR="003558AE">
          <w:rPr>
            <w:sz w:val="24"/>
            <w:szCs w:val="24"/>
          </w:rPr>
          <w:t>Google Maps</w:t>
        </w:r>
      </w:ins>
      <w:ins w:id="916" w:author="user" w:date="2019-01-19T23:18:00Z">
        <w:r w:rsidRPr="00A13FC3">
          <w:rPr>
            <w:rFonts w:hint="cs"/>
            <w:sz w:val="24"/>
            <w:szCs w:val="24"/>
            <w:rtl/>
          </w:rPr>
          <w:t>. אם היא מקבלת תשובה אז היא מחזירה את המרחק מיד. אם יש חריגה היא מחכה 2 שניות וקוראת לעצמה בצורה רקורסיבית עוד פעם. אם נזרק עוד פעם חריגה</w:t>
        </w:r>
      </w:ins>
      <w:ins w:id="917" w:author="user" w:date="2019-01-19T23:19:00Z">
        <w:r w:rsidR="00B12AE0">
          <w:rPr>
            <w:rFonts w:hint="cs"/>
            <w:sz w:val="24"/>
            <w:szCs w:val="24"/>
            <w:rtl/>
          </w:rPr>
          <w:t xml:space="preserve"> מאתר גוגל</w:t>
        </w:r>
      </w:ins>
      <w:ins w:id="918" w:author="user" w:date="2019-01-19T23:18:00Z">
        <w:r w:rsidRPr="00A13FC3">
          <w:rPr>
            <w:rFonts w:hint="cs"/>
            <w:sz w:val="24"/>
            <w:szCs w:val="24"/>
            <w:rtl/>
          </w:rPr>
          <w:t xml:space="preserve"> ,אז היא זורקת חריגה ולא מנסה עוד פעם על מנת שלא להטריד את השרת ,ובמיוחד שככל הנראה פשוט המחשב לא מחובר לרשת.</w:t>
        </w:r>
      </w:ins>
    </w:p>
    <w:p w14:paraId="6C97EFE8" w14:textId="77777777" w:rsidR="00723052" w:rsidRDefault="00723052" w:rsidP="00723052">
      <w:pPr>
        <w:rPr>
          <w:ins w:id="919" w:author="user" w:date="2019-01-20T00:03:00Z"/>
          <w:sz w:val="24"/>
          <w:szCs w:val="24"/>
          <w:rtl/>
        </w:rPr>
      </w:pPr>
      <w:ins w:id="920" w:author="user" w:date="2019-01-19T23:18:00Z">
        <w:r w:rsidRPr="00A13FC3">
          <w:rPr>
            <w:rFonts w:hint="cs"/>
            <w:sz w:val="24"/>
            <w:szCs w:val="24"/>
            <w:rtl/>
          </w:rPr>
          <w:t xml:space="preserve">בפרויקט משתמשים בפונקציה בשביל לקבל רשימה של טסטרים </w:t>
        </w:r>
      </w:ins>
      <w:ins w:id="921" w:author="user" w:date="2019-01-19T23:19:00Z">
        <w:r w:rsidR="00B12AE0">
          <w:rPr>
            <w:rFonts w:hint="cs"/>
            <w:sz w:val="24"/>
            <w:szCs w:val="24"/>
            <w:rtl/>
          </w:rPr>
          <w:t>מסודרים ב</w:t>
        </w:r>
      </w:ins>
      <w:ins w:id="922" w:author="user" w:date="2019-01-19T23:20:00Z">
        <w:r w:rsidR="00B12AE0">
          <w:rPr>
            <w:rFonts w:hint="cs"/>
            <w:sz w:val="24"/>
            <w:szCs w:val="24"/>
            <w:rtl/>
          </w:rPr>
          <w:t>סדר עולה לפי מרחק מהתלמיד</w:t>
        </w:r>
      </w:ins>
      <w:ins w:id="923" w:author="user" w:date="2019-01-20T00:03:00Z">
        <w:r w:rsidR="003558AE">
          <w:rPr>
            <w:rFonts w:hint="cs"/>
            <w:sz w:val="24"/>
            <w:szCs w:val="24"/>
            <w:rtl/>
          </w:rPr>
          <w:t>.</w:t>
        </w:r>
      </w:ins>
    </w:p>
    <w:p w14:paraId="1BDB8BA6" w14:textId="77777777" w:rsidR="00723052" w:rsidRDefault="00723052" w:rsidP="00723052">
      <w:pPr>
        <w:rPr>
          <w:ins w:id="924" w:author="user" w:date="2019-01-20T00:08:00Z"/>
          <w:sz w:val="24"/>
          <w:szCs w:val="24"/>
          <w:rtl/>
        </w:rPr>
      </w:pPr>
    </w:p>
    <w:p w14:paraId="5089163A" w14:textId="77777777" w:rsidR="00C74070" w:rsidRDefault="00C74070" w:rsidP="00723052">
      <w:pPr>
        <w:rPr>
          <w:ins w:id="925" w:author="user" w:date="2019-01-20T00:08:00Z"/>
          <w:rFonts w:ascii="Consolas" w:hAnsi="Consolas" w:cs="Consolas"/>
          <w:b/>
          <w:bCs/>
          <w:color w:val="000000"/>
          <w:sz w:val="28"/>
          <w:szCs w:val="28"/>
          <w:u w:val="single"/>
          <w:rtl/>
        </w:rPr>
      </w:pPr>
    </w:p>
    <w:p w14:paraId="36268E61" w14:textId="77777777" w:rsidR="00C74070" w:rsidRDefault="00C74070" w:rsidP="00723052">
      <w:pPr>
        <w:rPr>
          <w:ins w:id="926" w:author="user" w:date="2019-01-19T23:18:00Z"/>
          <w:rFonts w:ascii="Consolas" w:hAnsi="Consolas" w:cs="Consolas"/>
          <w:b/>
          <w:bCs/>
          <w:color w:val="000000"/>
          <w:sz w:val="28"/>
          <w:szCs w:val="28"/>
          <w:u w:val="single"/>
          <w:rtl/>
        </w:rPr>
      </w:pPr>
    </w:p>
    <w:p w14:paraId="0030FAE1" w14:textId="77777777" w:rsidR="00723052" w:rsidRPr="00A13FC3" w:rsidRDefault="00723052" w:rsidP="00723052">
      <w:pPr>
        <w:rPr>
          <w:ins w:id="927" w:author="user" w:date="2019-01-19T23:18:00Z"/>
          <w:rFonts w:ascii="Consolas" w:hAnsi="Consolas" w:cs="Consolas"/>
          <w:b/>
          <w:bCs/>
          <w:color w:val="000000"/>
          <w:sz w:val="28"/>
          <w:szCs w:val="28"/>
          <w:u w:val="single"/>
          <w:rtl/>
        </w:rPr>
      </w:pPr>
      <w:proofErr w:type="spellStart"/>
      <w:ins w:id="928" w:author="user" w:date="2019-01-19T23:18:00Z">
        <w:r w:rsidRPr="00A13FC3">
          <w:rPr>
            <w:rFonts w:ascii="Consolas" w:hAnsi="Consolas" w:cs="Consolas"/>
            <w:b/>
            <w:bCs/>
            <w:color w:val="000000"/>
            <w:sz w:val="28"/>
            <w:szCs w:val="28"/>
            <w:u w:val="single"/>
          </w:rPr>
          <w:lastRenderedPageBreak/>
          <w:t>GetAddressSuggestionsGoogle</w:t>
        </w:r>
        <w:proofErr w:type="spellEnd"/>
      </w:ins>
    </w:p>
    <w:p w14:paraId="721542D5" w14:textId="77777777" w:rsidR="00723052" w:rsidRPr="00A13FC3" w:rsidRDefault="00723052" w:rsidP="00723052">
      <w:pPr>
        <w:rPr>
          <w:ins w:id="929" w:author="user" w:date="2019-01-19T23:18:00Z"/>
          <w:sz w:val="24"/>
          <w:szCs w:val="24"/>
          <w:rtl/>
        </w:rPr>
      </w:pPr>
      <w:ins w:id="930" w:author="user" w:date="2019-01-19T23:18:00Z">
        <w:r w:rsidRPr="00A13FC3">
          <w:rPr>
            <w:rFonts w:hint="cs"/>
            <w:sz w:val="24"/>
            <w:szCs w:val="24"/>
            <w:rtl/>
          </w:rPr>
          <w:t xml:space="preserve">הפונקציה מקבלת </w:t>
        </w:r>
        <w:r w:rsidRPr="00A13FC3">
          <w:rPr>
            <w:sz w:val="24"/>
            <w:szCs w:val="24"/>
          </w:rPr>
          <w:t>string</w:t>
        </w:r>
        <w:r w:rsidRPr="00A13FC3">
          <w:rPr>
            <w:rFonts w:hint="cs"/>
            <w:sz w:val="24"/>
            <w:szCs w:val="24"/>
            <w:rtl/>
          </w:rPr>
          <w:t xml:space="preserve"> שאמור להיות חלק מכתובת. המחלקה מחזירה מערך של הצעות של כתובות אפשריות. הפונקציה מקבלת משתנה </w:t>
        </w:r>
        <w:r w:rsidRPr="00A13FC3">
          <w:rPr>
            <w:sz w:val="24"/>
            <w:szCs w:val="24"/>
          </w:rPr>
          <w:t>token</w:t>
        </w:r>
        <w:r w:rsidRPr="00A13FC3">
          <w:rPr>
            <w:rFonts w:hint="cs"/>
            <w:sz w:val="24"/>
            <w:szCs w:val="24"/>
            <w:rtl/>
          </w:rPr>
          <w:t xml:space="preserve"> שמשמש את גוגל לדעת האם מדובר בחיפוש אחד או שתי חיפושים. </w:t>
        </w:r>
        <w:r>
          <w:rPr>
            <w:color w:val="365F91" w:themeColor="accent1" w:themeShade="BF"/>
            <w:sz w:val="24"/>
            <w:szCs w:val="24"/>
            <w:u w:val="single"/>
          </w:rPr>
          <w:fldChar w:fldCharType="begin"/>
        </w:r>
        <w:r>
          <w:rPr>
            <w:color w:val="365F91" w:themeColor="accent1" w:themeShade="BF"/>
            <w:sz w:val="24"/>
            <w:szCs w:val="24"/>
            <w:u w:val="single"/>
          </w:rPr>
          <w:instrText xml:space="preserve"> HYPERLINK "https://developers.google.com/places/web-service/autocomplete" </w:instrText>
        </w:r>
        <w:r>
          <w:rPr>
            <w:color w:val="365F91" w:themeColor="accent1" w:themeShade="BF"/>
            <w:sz w:val="24"/>
            <w:szCs w:val="24"/>
            <w:u w:val="single"/>
          </w:rPr>
          <w:fldChar w:fldCharType="separate"/>
        </w:r>
        <w:r w:rsidRPr="00A13FC3">
          <w:rPr>
            <w:rFonts w:hint="cs"/>
            <w:color w:val="365F91" w:themeColor="accent1" w:themeShade="BF"/>
            <w:sz w:val="24"/>
            <w:szCs w:val="24"/>
            <w:u w:val="single"/>
            <w:rtl/>
          </w:rPr>
          <w:t>להרחבה לגבי ה</w:t>
        </w:r>
        <w:r w:rsidRPr="00A13FC3">
          <w:rPr>
            <w:rFonts w:hint="cs"/>
            <w:color w:val="365F91" w:themeColor="accent1" w:themeShade="BF"/>
            <w:sz w:val="24"/>
            <w:szCs w:val="24"/>
            <w:u w:val="single"/>
          </w:rPr>
          <w:t>API</w:t>
        </w:r>
        <w:r>
          <w:rPr>
            <w:color w:val="365F91" w:themeColor="accent1" w:themeShade="BF"/>
            <w:sz w:val="24"/>
            <w:szCs w:val="24"/>
            <w:u w:val="single"/>
          </w:rPr>
          <w:fldChar w:fldCharType="end"/>
        </w:r>
        <w:r w:rsidRPr="00A13FC3">
          <w:rPr>
            <w:rFonts w:hint="cs"/>
            <w:color w:val="365F91" w:themeColor="accent1" w:themeShade="BF"/>
            <w:sz w:val="24"/>
            <w:szCs w:val="24"/>
            <w:u w:val="single"/>
            <w:rtl/>
          </w:rPr>
          <w:t>.</w:t>
        </w:r>
      </w:ins>
    </w:p>
    <w:p w14:paraId="34B1CEF5" w14:textId="77777777" w:rsidR="00723052" w:rsidRPr="00A13FC3" w:rsidRDefault="00723052" w:rsidP="00723052">
      <w:pPr>
        <w:rPr>
          <w:ins w:id="931" w:author="user" w:date="2019-01-19T23:18:00Z"/>
          <w:sz w:val="24"/>
          <w:szCs w:val="24"/>
          <w:rtl/>
        </w:rPr>
      </w:pPr>
      <w:ins w:id="932" w:author="user" w:date="2019-01-19T23:18:00Z">
        <w:r w:rsidRPr="00A13FC3">
          <w:rPr>
            <w:rFonts w:hint="cs"/>
            <w:sz w:val="24"/>
            <w:szCs w:val="24"/>
            <w:rtl/>
          </w:rPr>
          <w:t>בפרויקט משתמשים בפונקציה בשביל ה</w:t>
        </w:r>
        <w:r w:rsidRPr="00A13FC3">
          <w:rPr>
            <w:sz w:val="24"/>
            <w:szCs w:val="24"/>
          </w:rPr>
          <w:t>User Control</w:t>
        </w:r>
        <w:r w:rsidRPr="00A13FC3">
          <w:rPr>
            <w:rFonts w:hint="cs"/>
            <w:sz w:val="24"/>
            <w:szCs w:val="24"/>
            <w:rtl/>
          </w:rPr>
          <w:t xml:space="preserve"> </w:t>
        </w:r>
        <w:proofErr w:type="spellStart"/>
        <w:r w:rsidRPr="00A13FC3">
          <w:rPr>
            <w:rFonts w:hint="cs"/>
            <w:sz w:val="24"/>
            <w:szCs w:val="24"/>
          </w:rPr>
          <w:t>A</w:t>
        </w:r>
        <w:r w:rsidRPr="00A13FC3">
          <w:rPr>
            <w:sz w:val="24"/>
            <w:szCs w:val="24"/>
          </w:rPr>
          <w:t>ddressPicker</w:t>
        </w:r>
        <w:proofErr w:type="spellEnd"/>
        <w:r w:rsidRPr="00A13FC3">
          <w:rPr>
            <w:rFonts w:hint="cs"/>
            <w:sz w:val="24"/>
            <w:szCs w:val="24"/>
            <w:rtl/>
          </w:rPr>
          <w:t>.</w:t>
        </w:r>
      </w:ins>
    </w:p>
    <w:p w14:paraId="245D4C52" w14:textId="77777777" w:rsidR="00723052" w:rsidRDefault="00723052" w:rsidP="00723052">
      <w:pPr>
        <w:rPr>
          <w:ins w:id="933" w:author="user" w:date="2019-01-19T23:18:00Z"/>
          <w:rFonts w:ascii="Consolas" w:hAnsi="Consolas" w:cs="Consolas"/>
          <w:b/>
          <w:bCs/>
          <w:color w:val="000000"/>
          <w:sz w:val="28"/>
          <w:szCs w:val="28"/>
          <w:u w:val="single"/>
          <w:rtl/>
        </w:rPr>
      </w:pPr>
    </w:p>
    <w:p w14:paraId="2A45ABEC" w14:textId="77777777" w:rsidR="00723052" w:rsidRPr="00A13FC3" w:rsidRDefault="00723052" w:rsidP="00723052">
      <w:pPr>
        <w:rPr>
          <w:ins w:id="934" w:author="user" w:date="2019-01-19T23:18:00Z"/>
          <w:rFonts w:ascii="Consolas" w:hAnsi="Consolas" w:cs="Consolas"/>
          <w:b/>
          <w:bCs/>
          <w:color w:val="000000"/>
          <w:sz w:val="28"/>
          <w:szCs w:val="28"/>
          <w:u w:val="single"/>
          <w:rtl/>
        </w:rPr>
      </w:pPr>
      <w:proofErr w:type="spellStart"/>
      <w:ins w:id="935" w:author="user" w:date="2019-01-19T23:18:00Z">
        <w:r w:rsidRPr="00A13FC3">
          <w:rPr>
            <w:rFonts w:ascii="Consolas" w:hAnsi="Consolas" w:cs="Consolas"/>
            <w:b/>
            <w:bCs/>
            <w:color w:val="000000"/>
            <w:sz w:val="28"/>
            <w:szCs w:val="28"/>
            <w:u w:val="single"/>
          </w:rPr>
          <w:t>SetRouteAndAddressToTest</w:t>
        </w:r>
        <w:proofErr w:type="spellEnd"/>
      </w:ins>
    </w:p>
    <w:p w14:paraId="4DE1572C" w14:textId="77777777" w:rsidR="00723052" w:rsidRPr="00A13FC3" w:rsidRDefault="00723052" w:rsidP="00723052">
      <w:pPr>
        <w:rPr>
          <w:ins w:id="936" w:author="user" w:date="2019-01-19T23:18:00Z"/>
          <w:sz w:val="24"/>
          <w:szCs w:val="24"/>
          <w:rtl/>
        </w:rPr>
      </w:pPr>
      <w:ins w:id="937" w:author="user" w:date="2019-01-19T23:18:00Z">
        <w:r w:rsidRPr="00A13FC3">
          <w:rPr>
            <w:rFonts w:hint="cs"/>
            <w:sz w:val="24"/>
            <w:szCs w:val="24"/>
            <w:rtl/>
          </w:rPr>
          <w:t>הפונקציה היא פונקצי</w:t>
        </w:r>
      </w:ins>
      <w:r w:rsidR="002E3582">
        <w:rPr>
          <w:rFonts w:hint="cs"/>
          <w:sz w:val="24"/>
          <w:szCs w:val="24"/>
          <w:rtl/>
        </w:rPr>
        <w:t>י</w:t>
      </w:r>
      <w:ins w:id="938" w:author="user" w:date="2019-01-19T23:18:00Z">
        <w:r w:rsidRPr="00A13FC3">
          <w:rPr>
            <w:rFonts w:hint="cs"/>
            <w:sz w:val="24"/>
            <w:szCs w:val="24"/>
            <w:rtl/>
          </w:rPr>
          <w:t xml:space="preserve">ת הרחבה לטסט. לכל טסט יש שדה שאפשר לשמור בו </w:t>
        </w:r>
        <w:r w:rsidRPr="00A13FC3">
          <w:rPr>
            <w:rFonts w:hint="cs"/>
            <w:sz w:val="24"/>
            <w:szCs w:val="24"/>
          </w:rPr>
          <w:t>URL</w:t>
        </w:r>
        <w:r w:rsidRPr="00A13FC3">
          <w:rPr>
            <w:rFonts w:hint="cs"/>
            <w:sz w:val="24"/>
            <w:szCs w:val="24"/>
            <w:rtl/>
          </w:rPr>
          <w:t xml:space="preserve"> של מסלול שאפשר להציג על המפה. </w:t>
        </w:r>
      </w:ins>
      <w:ins w:id="939" w:author="user" w:date="2019-01-20T00:03:00Z">
        <w:r w:rsidR="003558AE">
          <w:rPr>
            <w:rFonts w:hint="cs"/>
            <w:sz w:val="24"/>
            <w:szCs w:val="24"/>
            <w:rtl/>
          </w:rPr>
          <w:t xml:space="preserve">כאשר </w:t>
        </w:r>
      </w:ins>
      <w:ins w:id="940" w:author="user" w:date="2019-01-19T23:18:00Z">
        <w:r w:rsidRPr="00A13FC3">
          <w:rPr>
            <w:rFonts w:hint="cs"/>
            <w:sz w:val="24"/>
            <w:szCs w:val="24"/>
            <w:rtl/>
          </w:rPr>
          <w:t>קוראים לפונקציה ,היא תחפש מיקומים רנדומליים באזור הטסט. הפונקציה תיקח כמה מהם ותנסה לבנות מסלול באורך בין 20 דקות ל</w:t>
        </w:r>
      </w:ins>
      <w:ins w:id="941" w:author="user" w:date="2019-01-20T00:04:00Z">
        <w:r w:rsidR="003558AE">
          <w:rPr>
            <w:rFonts w:hint="cs"/>
            <w:sz w:val="24"/>
            <w:szCs w:val="24"/>
            <w:rtl/>
          </w:rPr>
          <w:t xml:space="preserve">- </w:t>
        </w:r>
      </w:ins>
      <w:ins w:id="942" w:author="user" w:date="2019-01-19T23:18:00Z">
        <w:r w:rsidRPr="00A13FC3">
          <w:rPr>
            <w:rFonts w:hint="cs"/>
            <w:sz w:val="24"/>
            <w:szCs w:val="24"/>
            <w:rtl/>
          </w:rPr>
          <w:t>60 (מוגדר בהגדרות). אם הפונקציה תצליח אז היא תכניס את המערך לטסט. במקרה שהיא לא תמצא מסלול מתאים היא תזרוק חריגה.</w:t>
        </w:r>
      </w:ins>
    </w:p>
    <w:p w14:paraId="58DA160A" w14:textId="77777777" w:rsidR="00723052" w:rsidRPr="00A13FC3" w:rsidRDefault="00723052" w:rsidP="00723052">
      <w:pPr>
        <w:rPr>
          <w:ins w:id="943" w:author="user" w:date="2019-01-19T23:18:00Z"/>
          <w:sz w:val="24"/>
          <w:szCs w:val="24"/>
          <w:rtl/>
        </w:rPr>
      </w:pPr>
      <w:ins w:id="944" w:author="user" w:date="2019-01-19T23:18:00Z">
        <w:r w:rsidRPr="00A13FC3">
          <w:rPr>
            <w:rFonts w:hint="cs"/>
            <w:sz w:val="24"/>
            <w:szCs w:val="24"/>
            <w:rtl/>
          </w:rPr>
          <w:t>ישנם 2 סוגי חריגות :</w:t>
        </w:r>
      </w:ins>
    </w:p>
    <w:p w14:paraId="418C5C6B" w14:textId="77777777" w:rsidR="00723052" w:rsidRPr="00A13FC3" w:rsidRDefault="00723052" w:rsidP="00723052">
      <w:pPr>
        <w:pStyle w:val="ListParagraph"/>
        <w:numPr>
          <w:ilvl w:val="0"/>
          <w:numId w:val="2"/>
        </w:numPr>
        <w:spacing w:after="160" w:line="259" w:lineRule="auto"/>
        <w:rPr>
          <w:ins w:id="945" w:author="user" w:date="2019-01-19T23:18:00Z"/>
          <w:sz w:val="24"/>
          <w:szCs w:val="24"/>
        </w:rPr>
      </w:pPr>
      <w:ins w:id="946" w:author="user" w:date="2019-01-19T23:18:00Z">
        <w:r w:rsidRPr="00A13FC3">
          <w:rPr>
            <w:rFonts w:hint="cs"/>
            <w:sz w:val="24"/>
            <w:szCs w:val="24"/>
            <w:rtl/>
          </w:rPr>
          <w:t>בעיה עם החיבור לרשת.</w:t>
        </w:r>
      </w:ins>
    </w:p>
    <w:p w14:paraId="40C24618" w14:textId="77777777" w:rsidR="00723052" w:rsidRPr="00A13FC3" w:rsidRDefault="00723052" w:rsidP="00723052">
      <w:pPr>
        <w:pStyle w:val="ListParagraph"/>
        <w:numPr>
          <w:ilvl w:val="0"/>
          <w:numId w:val="2"/>
        </w:numPr>
        <w:spacing w:after="160" w:line="259" w:lineRule="auto"/>
        <w:rPr>
          <w:ins w:id="947" w:author="user" w:date="2019-01-19T23:18:00Z"/>
          <w:sz w:val="24"/>
          <w:szCs w:val="24"/>
        </w:rPr>
      </w:pPr>
      <w:ins w:id="948" w:author="user" w:date="2019-01-19T23:18:00Z">
        <w:r w:rsidRPr="00A13FC3">
          <w:rPr>
            <w:rFonts w:hint="cs"/>
            <w:sz w:val="24"/>
            <w:szCs w:val="24"/>
            <w:rtl/>
          </w:rPr>
          <w:t>בעיה עם הכתובת.</w:t>
        </w:r>
      </w:ins>
    </w:p>
    <w:p w14:paraId="7807DCA9" w14:textId="77777777" w:rsidR="00723052" w:rsidRPr="00A13FC3" w:rsidRDefault="00723052" w:rsidP="00723052">
      <w:pPr>
        <w:rPr>
          <w:ins w:id="949" w:author="user" w:date="2019-01-19T23:18:00Z"/>
          <w:sz w:val="20"/>
          <w:szCs w:val="20"/>
          <w:u w:val="single"/>
          <w:rtl/>
        </w:rPr>
      </w:pPr>
      <w:ins w:id="950" w:author="user" w:date="2019-01-19T23:18:00Z">
        <w:r w:rsidRPr="00A13FC3">
          <w:rPr>
            <w:rFonts w:hint="cs"/>
            <w:sz w:val="24"/>
            <w:szCs w:val="24"/>
            <w:u w:val="single"/>
            <w:rtl/>
          </w:rPr>
          <w:t>הפונקציה משתמשת בפונקציות הבאות</w:t>
        </w:r>
        <w:r w:rsidRPr="00A13FC3">
          <w:rPr>
            <w:rFonts w:hint="cs"/>
            <w:sz w:val="20"/>
            <w:szCs w:val="20"/>
            <w:u w:val="single"/>
            <w:rtl/>
          </w:rPr>
          <w:t>:</w:t>
        </w:r>
      </w:ins>
    </w:p>
    <w:p w14:paraId="60A92658" w14:textId="77777777" w:rsidR="00723052" w:rsidRPr="00A13FC3" w:rsidRDefault="00723052" w:rsidP="00723052">
      <w:pPr>
        <w:pStyle w:val="ListParagraph"/>
        <w:numPr>
          <w:ilvl w:val="0"/>
          <w:numId w:val="3"/>
        </w:numPr>
        <w:spacing w:after="160" w:line="259" w:lineRule="auto"/>
        <w:rPr>
          <w:ins w:id="951" w:author="user" w:date="2019-01-19T23:18:00Z"/>
          <w:sz w:val="24"/>
          <w:szCs w:val="24"/>
        </w:rPr>
      </w:pPr>
      <w:proofErr w:type="spellStart"/>
      <w:ins w:id="952" w:author="user" w:date="2019-01-19T23:18:00Z">
        <w:r w:rsidRPr="00A13FC3">
          <w:rPr>
            <w:sz w:val="24"/>
            <w:szCs w:val="24"/>
            <w:u w:val="single"/>
          </w:rPr>
          <w:t>GetLocationsInRadius</w:t>
        </w:r>
        <w:proofErr w:type="spellEnd"/>
        <w:r w:rsidRPr="00A13FC3">
          <w:rPr>
            <w:rFonts w:hint="cs"/>
            <w:u w:val="single"/>
            <w:rtl/>
          </w:rPr>
          <w:t xml:space="preserve"> </w:t>
        </w:r>
        <w:r w:rsidRPr="00A13FC3">
          <w:rPr>
            <w:rFonts w:hint="cs"/>
            <w:sz w:val="24"/>
            <w:szCs w:val="24"/>
            <w:rtl/>
          </w:rPr>
          <w:t>פונקציה שמקבלת מיקום גאוגרפי ורדיוס ומחזירה מיקום בשטח הנתון.</w:t>
        </w:r>
      </w:ins>
    </w:p>
    <w:p w14:paraId="5430EDFC" w14:textId="77777777" w:rsidR="00723052" w:rsidRPr="00A13FC3" w:rsidRDefault="00723052" w:rsidP="00723052">
      <w:pPr>
        <w:pStyle w:val="ListParagraph"/>
        <w:numPr>
          <w:ilvl w:val="0"/>
          <w:numId w:val="3"/>
        </w:numPr>
        <w:spacing w:after="160" w:line="259" w:lineRule="auto"/>
        <w:rPr>
          <w:ins w:id="953" w:author="user" w:date="2019-01-19T23:18:00Z"/>
          <w:sz w:val="24"/>
          <w:szCs w:val="24"/>
        </w:rPr>
      </w:pPr>
      <w:proofErr w:type="spellStart"/>
      <w:ins w:id="954" w:author="user" w:date="2019-01-19T23:18:00Z">
        <w:r w:rsidRPr="00A13FC3">
          <w:rPr>
            <w:sz w:val="24"/>
            <w:szCs w:val="24"/>
            <w:u w:val="single"/>
          </w:rPr>
          <w:t>GetLocationLatLog</w:t>
        </w:r>
        <w:proofErr w:type="spellEnd"/>
        <w:r w:rsidRPr="00A13FC3">
          <w:rPr>
            <w:rFonts w:ascii="Consolas" w:hAnsi="Consolas" w:cs="Consolas" w:hint="cs"/>
            <w:color w:val="000000"/>
            <w:rtl/>
          </w:rPr>
          <w:t xml:space="preserve"> </w:t>
        </w:r>
        <w:r w:rsidRPr="00A13FC3">
          <w:rPr>
            <w:rFonts w:hint="cs"/>
            <w:sz w:val="24"/>
            <w:szCs w:val="24"/>
            <w:rtl/>
          </w:rPr>
          <w:t>פונקציה שמקבלת כתובת ומחזירה מיקום גאוגרפי.</w:t>
        </w:r>
      </w:ins>
    </w:p>
    <w:p w14:paraId="7426CB96" w14:textId="77777777" w:rsidR="00723052" w:rsidRPr="00A13FC3" w:rsidRDefault="00723052" w:rsidP="00723052">
      <w:pPr>
        <w:pStyle w:val="ListParagraph"/>
        <w:numPr>
          <w:ilvl w:val="0"/>
          <w:numId w:val="3"/>
        </w:numPr>
        <w:spacing w:after="160" w:line="259" w:lineRule="auto"/>
        <w:rPr>
          <w:ins w:id="955" w:author="user" w:date="2019-01-19T23:18:00Z"/>
          <w:sz w:val="24"/>
          <w:szCs w:val="24"/>
        </w:rPr>
      </w:pPr>
      <w:proofErr w:type="spellStart"/>
      <w:ins w:id="956" w:author="user" w:date="2019-01-19T23:18:00Z">
        <w:r w:rsidRPr="00A13FC3">
          <w:rPr>
            <w:sz w:val="24"/>
            <w:szCs w:val="24"/>
            <w:u w:val="single"/>
          </w:rPr>
          <w:t>GetRouteDuration</w:t>
        </w:r>
        <w:proofErr w:type="spellEnd"/>
        <w:r w:rsidRPr="00A13FC3">
          <w:rPr>
            <w:rFonts w:ascii="Consolas" w:hAnsi="Consolas" w:cs="Consolas" w:hint="cs"/>
            <w:color w:val="000000"/>
            <w:rtl/>
          </w:rPr>
          <w:t xml:space="preserve"> </w:t>
        </w:r>
        <w:r w:rsidRPr="00A13FC3">
          <w:rPr>
            <w:rFonts w:hint="cs"/>
            <w:sz w:val="24"/>
            <w:szCs w:val="24"/>
            <w:rtl/>
          </w:rPr>
          <w:t>פונקציה שמקבלת מערך של כתובות ובודק מה יהיה זמן המסלול בינ</w:t>
        </w:r>
      </w:ins>
      <w:r w:rsidR="002E3582">
        <w:rPr>
          <w:rFonts w:hint="cs"/>
          <w:sz w:val="24"/>
          <w:szCs w:val="24"/>
          <w:rtl/>
        </w:rPr>
        <w:t>י</w:t>
      </w:r>
      <w:ins w:id="957" w:author="user" w:date="2019-01-19T23:18:00Z">
        <w:r w:rsidRPr="00A13FC3">
          <w:rPr>
            <w:rFonts w:hint="cs"/>
            <w:sz w:val="24"/>
            <w:szCs w:val="24"/>
            <w:rtl/>
          </w:rPr>
          <w:t>הם.</w:t>
        </w:r>
      </w:ins>
    </w:p>
    <w:p w14:paraId="0F5D410A" w14:textId="77777777" w:rsidR="00723052" w:rsidRPr="00A13FC3" w:rsidRDefault="00723052" w:rsidP="00723052">
      <w:pPr>
        <w:pStyle w:val="ListParagraph"/>
        <w:numPr>
          <w:ilvl w:val="0"/>
          <w:numId w:val="3"/>
        </w:numPr>
        <w:spacing w:after="160" w:line="259" w:lineRule="auto"/>
        <w:rPr>
          <w:ins w:id="958" w:author="user" w:date="2019-01-19T23:18:00Z"/>
          <w:sz w:val="24"/>
          <w:szCs w:val="24"/>
        </w:rPr>
      </w:pPr>
      <w:proofErr w:type="spellStart"/>
      <w:ins w:id="959" w:author="user" w:date="2019-01-19T23:18:00Z">
        <w:r w:rsidRPr="00A13FC3">
          <w:rPr>
            <w:sz w:val="24"/>
            <w:szCs w:val="24"/>
            <w:u w:val="single"/>
          </w:rPr>
          <w:t>GetGoogleUrl</w:t>
        </w:r>
        <w:proofErr w:type="spellEnd"/>
        <w:r w:rsidRPr="00A13FC3">
          <w:rPr>
            <w:rFonts w:ascii="Consolas" w:hAnsi="Consolas" w:cs="Consolas" w:hint="cs"/>
            <w:color w:val="000000"/>
            <w:rtl/>
          </w:rPr>
          <w:t xml:space="preserve"> </w:t>
        </w:r>
        <w:r w:rsidRPr="00A13FC3">
          <w:rPr>
            <w:rFonts w:hint="cs"/>
            <w:sz w:val="24"/>
            <w:szCs w:val="24"/>
            <w:rtl/>
          </w:rPr>
          <w:t xml:space="preserve">פונקציה שמקבלת מערך של כתובות ומחזירה </w:t>
        </w:r>
        <w:r w:rsidRPr="00A13FC3">
          <w:rPr>
            <w:rFonts w:hint="cs"/>
            <w:sz w:val="24"/>
            <w:szCs w:val="24"/>
          </w:rPr>
          <w:t>URL</w:t>
        </w:r>
        <w:r w:rsidRPr="00A13FC3">
          <w:rPr>
            <w:rFonts w:hint="cs"/>
            <w:sz w:val="24"/>
            <w:szCs w:val="24"/>
            <w:rtl/>
          </w:rPr>
          <w:t xml:space="preserve"> שמציג את המסלול על מפה.</w:t>
        </w:r>
      </w:ins>
    </w:p>
    <w:p w14:paraId="0794E6BE" w14:textId="77777777" w:rsidR="00723052" w:rsidRPr="00A13FC3" w:rsidRDefault="00723052" w:rsidP="00723052">
      <w:pPr>
        <w:pStyle w:val="ListParagraph"/>
        <w:numPr>
          <w:ilvl w:val="0"/>
          <w:numId w:val="3"/>
        </w:numPr>
        <w:spacing w:after="160" w:line="259" w:lineRule="auto"/>
        <w:rPr>
          <w:ins w:id="960" w:author="user" w:date="2019-01-19T23:18:00Z"/>
          <w:sz w:val="24"/>
          <w:szCs w:val="24"/>
        </w:rPr>
      </w:pPr>
      <w:proofErr w:type="spellStart"/>
      <w:ins w:id="961" w:author="user" w:date="2019-01-19T23:18:00Z">
        <w:r w:rsidRPr="00A13FC3">
          <w:rPr>
            <w:sz w:val="24"/>
            <w:szCs w:val="24"/>
            <w:u w:val="single"/>
          </w:rPr>
          <w:t>DownloadDataIntoXml</w:t>
        </w:r>
        <w:proofErr w:type="spellEnd"/>
        <w:r w:rsidRPr="00A13FC3">
          <w:rPr>
            <w:rFonts w:ascii="Consolas" w:hAnsi="Consolas" w:cs="Consolas" w:hint="cs"/>
            <w:color w:val="000000"/>
            <w:rtl/>
          </w:rPr>
          <w:t xml:space="preserve"> </w:t>
        </w:r>
        <w:r w:rsidRPr="00A13FC3">
          <w:rPr>
            <w:rFonts w:hint="cs"/>
            <w:sz w:val="24"/>
            <w:szCs w:val="24"/>
            <w:rtl/>
          </w:rPr>
          <w:t xml:space="preserve">פונקציה שמקבלת </w:t>
        </w:r>
        <w:r w:rsidRPr="00A13FC3">
          <w:rPr>
            <w:rFonts w:hint="cs"/>
            <w:sz w:val="24"/>
            <w:szCs w:val="24"/>
          </w:rPr>
          <w:t>URL</w:t>
        </w:r>
        <w:r w:rsidRPr="00A13FC3">
          <w:rPr>
            <w:rFonts w:hint="cs"/>
            <w:sz w:val="24"/>
            <w:szCs w:val="24"/>
            <w:rtl/>
          </w:rPr>
          <w:t xml:space="preserve"> ומחזירה </w:t>
        </w:r>
        <w:r w:rsidRPr="00A13FC3">
          <w:rPr>
            <w:rFonts w:hint="cs"/>
            <w:sz w:val="24"/>
            <w:szCs w:val="24"/>
          </w:rPr>
          <w:t>XML</w:t>
        </w:r>
        <w:r w:rsidRPr="00A13FC3">
          <w:rPr>
            <w:rFonts w:hint="cs"/>
            <w:sz w:val="24"/>
            <w:szCs w:val="24"/>
            <w:rtl/>
          </w:rPr>
          <w:t xml:space="preserve"> של התשובה. אם הי</w:t>
        </w:r>
      </w:ins>
      <w:r w:rsidR="002E3582">
        <w:rPr>
          <w:rFonts w:hint="cs"/>
          <w:sz w:val="24"/>
          <w:szCs w:val="24"/>
          <w:rtl/>
        </w:rPr>
        <w:t>תה</w:t>
      </w:r>
      <w:ins w:id="962" w:author="user" w:date="2019-01-19T23:18:00Z">
        <w:r w:rsidRPr="00A13FC3">
          <w:rPr>
            <w:rFonts w:hint="cs"/>
            <w:sz w:val="24"/>
            <w:szCs w:val="24"/>
            <w:rtl/>
          </w:rPr>
          <w:t xml:space="preserve"> בעיה היא תזרוק חריגה.</w:t>
        </w:r>
      </w:ins>
    </w:p>
    <w:p w14:paraId="7664ACC9" w14:textId="77777777" w:rsidR="00723052" w:rsidRPr="002E3582" w:rsidRDefault="00723052" w:rsidP="00723052">
      <w:pPr>
        <w:rPr>
          <w:ins w:id="963" w:author="user" w:date="2019-01-19T23:18:00Z"/>
          <w:rFonts w:ascii="Consolas" w:hAnsi="Consolas" w:cs="Consolas"/>
          <w:b/>
          <w:bCs/>
          <w:color w:val="000000"/>
          <w:sz w:val="28"/>
          <w:szCs w:val="28"/>
          <w:u w:val="single"/>
          <w:rtl/>
        </w:rPr>
      </w:pPr>
    </w:p>
    <w:p w14:paraId="0F4589D7" w14:textId="77777777" w:rsidR="00723052" w:rsidRPr="00A13FC3" w:rsidRDefault="00723052" w:rsidP="00723052">
      <w:pPr>
        <w:rPr>
          <w:ins w:id="964" w:author="user" w:date="2019-01-19T23:18:00Z"/>
          <w:rFonts w:ascii="Consolas" w:hAnsi="Consolas" w:cs="Consolas"/>
          <w:b/>
          <w:bCs/>
          <w:color w:val="000000"/>
          <w:sz w:val="28"/>
          <w:szCs w:val="28"/>
          <w:u w:val="single"/>
          <w:rtl/>
        </w:rPr>
      </w:pPr>
      <w:proofErr w:type="spellStart"/>
      <w:ins w:id="965" w:author="user" w:date="2019-01-19T23:18:00Z">
        <w:r w:rsidRPr="00A13FC3">
          <w:rPr>
            <w:rFonts w:ascii="Consolas" w:hAnsi="Consolas" w:cs="Consolas"/>
            <w:b/>
            <w:bCs/>
            <w:color w:val="000000"/>
            <w:sz w:val="28"/>
            <w:szCs w:val="28"/>
            <w:u w:val="single"/>
          </w:rPr>
          <w:t>ShowUrlInChromeWindow</w:t>
        </w:r>
        <w:proofErr w:type="spellEnd"/>
      </w:ins>
    </w:p>
    <w:p w14:paraId="79C5C974" w14:textId="77777777" w:rsidR="00723052" w:rsidRDefault="00723052" w:rsidP="00723052">
      <w:pPr>
        <w:rPr>
          <w:ins w:id="966" w:author="user" w:date="2019-01-19T23:30:00Z"/>
          <w:sz w:val="24"/>
          <w:szCs w:val="24"/>
        </w:rPr>
      </w:pPr>
      <w:ins w:id="967" w:author="user" w:date="2019-01-19T23:18:00Z">
        <w:r w:rsidRPr="00A13FC3">
          <w:rPr>
            <w:rFonts w:hint="cs"/>
            <w:sz w:val="24"/>
            <w:szCs w:val="24"/>
            <w:rtl/>
          </w:rPr>
          <w:t xml:space="preserve">הפונקציה מקבלת </w:t>
        </w:r>
        <w:r w:rsidRPr="00A13FC3">
          <w:rPr>
            <w:rFonts w:hint="cs"/>
            <w:sz w:val="24"/>
            <w:szCs w:val="24"/>
          </w:rPr>
          <w:t>URL</w:t>
        </w:r>
        <w:r w:rsidRPr="00A13FC3">
          <w:rPr>
            <w:rFonts w:hint="cs"/>
            <w:sz w:val="24"/>
            <w:szCs w:val="24"/>
            <w:rtl/>
          </w:rPr>
          <w:t xml:space="preserve"> ופותחת חלון של </w:t>
        </w:r>
        <w:r w:rsidRPr="00A13FC3">
          <w:rPr>
            <w:sz w:val="24"/>
            <w:szCs w:val="24"/>
          </w:rPr>
          <w:t>chrome</w:t>
        </w:r>
        <w:r w:rsidRPr="00A13FC3">
          <w:rPr>
            <w:rFonts w:hint="cs"/>
            <w:sz w:val="24"/>
            <w:szCs w:val="24"/>
            <w:rtl/>
          </w:rPr>
          <w:t xml:space="preserve"> שמציג את </w:t>
        </w:r>
      </w:ins>
      <w:r w:rsidR="002E3582">
        <w:rPr>
          <w:rFonts w:hint="cs"/>
          <w:sz w:val="24"/>
          <w:szCs w:val="24"/>
          <w:rtl/>
        </w:rPr>
        <w:t xml:space="preserve">המסלול באתר </w:t>
      </w:r>
      <w:r w:rsidR="002E3582">
        <w:rPr>
          <w:sz w:val="24"/>
          <w:szCs w:val="24"/>
        </w:rPr>
        <w:t>Google Maps</w:t>
      </w:r>
      <w:ins w:id="968" w:author="user" w:date="2019-01-20T00:04:00Z">
        <w:r w:rsidR="003558AE">
          <w:rPr>
            <w:rFonts w:hint="cs"/>
            <w:sz w:val="24"/>
            <w:szCs w:val="24"/>
            <w:rtl/>
          </w:rPr>
          <w:t>.</w:t>
        </w:r>
      </w:ins>
    </w:p>
    <w:p w14:paraId="33CE6ADE" w14:textId="77777777" w:rsidR="002D6275" w:rsidRDefault="002D6275" w:rsidP="00723052">
      <w:pPr>
        <w:rPr>
          <w:ins w:id="969" w:author="user" w:date="2019-01-19T23:30:00Z"/>
          <w:sz w:val="24"/>
          <w:szCs w:val="24"/>
          <w:rtl/>
        </w:rPr>
      </w:pPr>
    </w:p>
    <w:p w14:paraId="10E686B7" w14:textId="77777777" w:rsidR="002D6275" w:rsidRDefault="002D6275" w:rsidP="00723052">
      <w:pPr>
        <w:rPr>
          <w:ins w:id="970" w:author="user" w:date="2019-01-19T23:30:00Z"/>
          <w:sz w:val="24"/>
          <w:szCs w:val="24"/>
          <w:rtl/>
        </w:rPr>
      </w:pPr>
    </w:p>
    <w:p w14:paraId="76CAD991" w14:textId="77777777" w:rsidR="002D6275" w:rsidRDefault="002D6275" w:rsidP="00723052">
      <w:pPr>
        <w:rPr>
          <w:ins w:id="971" w:author="user" w:date="2019-01-19T23:30:00Z"/>
          <w:sz w:val="24"/>
          <w:szCs w:val="24"/>
          <w:rtl/>
        </w:rPr>
      </w:pPr>
    </w:p>
    <w:p w14:paraId="5F098DA1" w14:textId="77777777" w:rsidR="00CE1CA7" w:rsidDel="003558AE" w:rsidRDefault="00CE1CA7" w:rsidP="00B43113">
      <w:pPr>
        <w:ind w:left="-874" w:firstLine="720"/>
        <w:rPr>
          <w:del w:id="972" w:author="user" w:date="2019-01-19T23:59:00Z"/>
          <w:rtl/>
        </w:rPr>
      </w:pPr>
    </w:p>
    <w:p w14:paraId="0C8B405E" w14:textId="77777777" w:rsidR="00CE1CA7" w:rsidDel="003558AE" w:rsidRDefault="00CE1CA7">
      <w:pPr>
        <w:rPr>
          <w:del w:id="973" w:author="user" w:date="2019-01-19T23:59:00Z"/>
          <w:rtl/>
        </w:rPr>
        <w:pPrChange w:id="974" w:author="user" w:date="2019-01-19T23:59:00Z">
          <w:pPr>
            <w:ind w:left="-874" w:firstLine="720"/>
          </w:pPr>
        </w:pPrChange>
      </w:pPr>
    </w:p>
    <w:p w14:paraId="553118AF" w14:textId="77777777" w:rsidR="00CE1CA7" w:rsidRPr="008704D9" w:rsidDel="003558AE" w:rsidRDefault="00CE1CA7">
      <w:pPr>
        <w:rPr>
          <w:del w:id="975" w:author="user" w:date="2019-01-19T23:59:00Z"/>
          <w:rtl/>
        </w:rPr>
        <w:pPrChange w:id="976" w:author="user" w:date="2019-01-19T23:59:00Z">
          <w:pPr>
            <w:ind w:left="-874" w:firstLine="720"/>
          </w:pPr>
        </w:pPrChange>
      </w:pPr>
    </w:p>
    <w:p w14:paraId="578CD6CD" w14:textId="77777777" w:rsidR="008704D9" w:rsidRDefault="008704D9">
      <w:pPr>
        <w:pPrChange w:id="977" w:author="user" w:date="2019-01-19T23:59:00Z">
          <w:pPr>
            <w:ind w:left="-874" w:firstLine="720"/>
          </w:pPr>
        </w:pPrChange>
      </w:pPr>
    </w:p>
    <w:sectPr w:rsidR="008704D9" w:rsidSect="004F13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C1DD7"/>
    <w:multiLevelType w:val="hybridMultilevel"/>
    <w:tmpl w:val="52669778"/>
    <w:lvl w:ilvl="0" w:tplc="E654C072">
      <w:start w:val="3"/>
      <w:numFmt w:val="bullet"/>
      <w:lvlText w:val=""/>
      <w:lvlJc w:val="left"/>
      <w:pPr>
        <w:ind w:left="20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66" w:hanging="360"/>
      </w:pPr>
      <w:rPr>
        <w:rFonts w:ascii="Wingdings" w:hAnsi="Wingdings" w:hint="default"/>
      </w:rPr>
    </w:lvl>
  </w:abstractNum>
  <w:abstractNum w:abstractNumId="1" w15:restartNumberingAfterBreak="0">
    <w:nsid w:val="2B550F49"/>
    <w:multiLevelType w:val="hybridMultilevel"/>
    <w:tmpl w:val="CC3C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162D3"/>
    <w:multiLevelType w:val="hybridMultilevel"/>
    <w:tmpl w:val="0E3A4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  <w15:person w15:author="elisja mayer">
    <w15:presenceInfo w15:providerId="Windows Live" w15:userId="688d381be61377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4D9"/>
    <w:rsid w:val="00097A55"/>
    <w:rsid w:val="00110175"/>
    <w:rsid w:val="00180064"/>
    <w:rsid w:val="0018334D"/>
    <w:rsid w:val="001B4FFA"/>
    <w:rsid w:val="002B5B55"/>
    <w:rsid w:val="002D6275"/>
    <w:rsid w:val="002E3582"/>
    <w:rsid w:val="00331872"/>
    <w:rsid w:val="003558AE"/>
    <w:rsid w:val="004F1389"/>
    <w:rsid w:val="005150A2"/>
    <w:rsid w:val="00723052"/>
    <w:rsid w:val="008704D9"/>
    <w:rsid w:val="00A2216F"/>
    <w:rsid w:val="00A35007"/>
    <w:rsid w:val="00B12AE0"/>
    <w:rsid w:val="00B305B7"/>
    <w:rsid w:val="00B43113"/>
    <w:rsid w:val="00B858FD"/>
    <w:rsid w:val="00C108D1"/>
    <w:rsid w:val="00C74070"/>
    <w:rsid w:val="00CE1CA7"/>
    <w:rsid w:val="00DB0D0B"/>
    <w:rsid w:val="00EE681B"/>
    <w:rsid w:val="00F1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DD4A"/>
  <w15:docId w15:val="{BC2F9DC5-EE42-445D-81C5-01EA48BC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0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יעקב שוטף</dc:creator>
  <cp:lastModifiedBy>elisja mayer</cp:lastModifiedBy>
  <cp:revision>10</cp:revision>
  <dcterms:created xsi:type="dcterms:W3CDTF">2019-01-18T13:59:00Z</dcterms:created>
  <dcterms:modified xsi:type="dcterms:W3CDTF">2019-01-20T06:41:00Z</dcterms:modified>
</cp:coreProperties>
</file>