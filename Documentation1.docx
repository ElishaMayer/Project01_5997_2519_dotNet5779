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75" w:rsidRPr="00C74070" w:rsidRDefault="00110175" w:rsidP="00110175">
      <w:pPr>
        <w:ind w:firstLine="26"/>
        <w:jc w:val="right"/>
        <w:rPr>
          <w:moveTo w:id="0" w:author="user" w:date="2019-01-19T23:51:00Z"/>
          <w:sz w:val="26"/>
          <w:szCs w:val="26"/>
          <w:rPrChange w:id="1" w:author="user" w:date="2019-01-20T00:07:00Z">
            <w:rPr>
              <w:moveTo w:id="2" w:author="user" w:date="2019-01-19T23:51:00Z"/>
              <w:sz w:val="28"/>
              <w:szCs w:val="28"/>
            </w:rPr>
          </w:rPrChange>
        </w:rPr>
      </w:pPr>
      <w:moveToRangeStart w:id="3" w:author="user" w:date="2019-01-19T23:51:00Z" w:name="move535705208"/>
      <w:moveTo w:id="4" w:author="user" w:date="2019-01-19T23:51:00Z">
        <w:r w:rsidRPr="00C74070">
          <w:rPr>
            <w:rFonts w:hint="cs"/>
            <w:i/>
            <w:iCs/>
            <w:sz w:val="26"/>
            <w:szCs w:val="26"/>
            <w:rtl/>
            <w:rPrChange w:id="5" w:author="user" w:date="2019-01-20T00:07:00Z">
              <w:rPr>
                <w:rFonts w:hint="cs"/>
                <w:i/>
                <w:iCs/>
                <w:sz w:val="28"/>
                <w:szCs w:val="28"/>
                <w:rtl/>
              </w:rPr>
            </w:rPrChange>
          </w:rPr>
          <w:t xml:space="preserve">אלישע מאייר ויעקב </w:t>
        </w:r>
        <w:proofErr w:type="spellStart"/>
        <w:r w:rsidRPr="00C74070">
          <w:rPr>
            <w:rFonts w:hint="cs"/>
            <w:i/>
            <w:iCs/>
            <w:sz w:val="26"/>
            <w:szCs w:val="26"/>
            <w:rtl/>
            <w:rPrChange w:id="6" w:author="user" w:date="2019-01-20T00:07:00Z">
              <w:rPr>
                <w:rFonts w:hint="cs"/>
                <w:i/>
                <w:iCs/>
                <w:sz w:val="28"/>
                <w:szCs w:val="28"/>
                <w:rtl/>
              </w:rPr>
            </w:rPrChange>
          </w:rPr>
          <w:t>פרדמן</w:t>
        </w:r>
        <w:proofErr w:type="spellEnd"/>
      </w:moveTo>
    </w:p>
    <w:moveToRangeEnd w:id="3"/>
    <w:p w:rsidR="00110175" w:rsidRPr="00C74070" w:rsidRDefault="00110175" w:rsidP="00110175">
      <w:pPr>
        <w:ind w:firstLine="26"/>
        <w:jc w:val="right"/>
        <w:rPr>
          <w:ins w:id="7" w:author="user" w:date="2019-01-19T23:51:00Z"/>
          <w:i/>
          <w:iCs/>
          <w:sz w:val="26"/>
          <w:szCs w:val="26"/>
          <w:rtl/>
          <w:rPrChange w:id="8" w:author="user" w:date="2019-01-20T00:07:00Z">
            <w:rPr>
              <w:ins w:id="9" w:author="user" w:date="2019-01-19T23:51:00Z"/>
              <w:sz w:val="32"/>
              <w:szCs w:val="32"/>
              <w:u w:val="single"/>
              <w:rtl/>
            </w:rPr>
          </w:rPrChange>
        </w:rPr>
        <w:pPrChange w:id="10" w:author="user" w:date="2019-01-19T23:51:00Z">
          <w:pPr>
            <w:ind w:firstLine="26"/>
            <w:jc w:val="center"/>
          </w:pPr>
        </w:pPrChange>
      </w:pPr>
      <w:ins w:id="11" w:author="user" w:date="2019-01-19T23:51:00Z">
        <w:r w:rsidRPr="00C74070">
          <w:rPr>
            <w:rFonts w:hint="cs"/>
            <w:i/>
            <w:iCs/>
            <w:sz w:val="26"/>
            <w:szCs w:val="26"/>
            <w:rtl/>
            <w:rPrChange w:id="12" w:author="user" w:date="2019-01-20T00:07:00Z">
              <w:rPr>
                <w:rFonts w:hint="cs"/>
                <w:sz w:val="32"/>
                <w:szCs w:val="32"/>
                <w:u w:val="single"/>
                <w:rtl/>
              </w:rPr>
            </w:rPrChange>
          </w:rPr>
          <w:t>ינואר 2019</w:t>
        </w:r>
      </w:ins>
    </w:p>
    <w:p w:rsidR="00DB0D0B" w:rsidRPr="00C74070" w:rsidDel="00DB0D0B" w:rsidRDefault="008704D9" w:rsidP="00C74070">
      <w:pPr>
        <w:ind w:firstLine="26"/>
        <w:jc w:val="center"/>
        <w:rPr>
          <w:del w:id="13" w:author="user" w:date="2019-01-19T22:54:00Z"/>
          <w:sz w:val="32"/>
          <w:szCs w:val="32"/>
          <w:u w:val="single"/>
          <w:rtl/>
          <w:rPrChange w:id="14" w:author="user" w:date="2019-01-20T00:07:00Z">
            <w:rPr>
              <w:del w:id="15" w:author="user" w:date="2019-01-19T22:54:00Z"/>
              <w:rtl/>
            </w:rPr>
          </w:rPrChange>
        </w:rPr>
        <w:pPrChange w:id="16" w:author="user" w:date="2019-01-20T00:07:00Z">
          <w:pPr>
            <w:ind w:left="-874" w:firstLine="720"/>
          </w:pPr>
        </w:pPrChange>
      </w:pPr>
      <w:r w:rsidRPr="00110175">
        <w:rPr>
          <w:rFonts w:hint="cs"/>
          <w:sz w:val="32"/>
          <w:szCs w:val="32"/>
          <w:u w:val="single"/>
          <w:rtl/>
          <w:rPrChange w:id="17" w:author="user" w:date="2019-01-19T23:51:00Z">
            <w:rPr>
              <w:rFonts w:hint="cs"/>
              <w:sz w:val="28"/>
              <w:szCs w:val="28"/>
              <w:u w:val="single"/>
              <w:rtl/>
            </w:rPr>
          </w:rPrChange>
        </w:rPr>
        <w:t>מיני פרויקט תשעט- ניהול מבחני נהיגה</w:t>
      </w:r>
      <w:del w:id="18" w:author="user" w:date="2019-01-19T23:50:00Z">
        <w:r w:rsidR="00B43113" w:rsidRPr="00110175" w:rsidDel="00110175">
          <w:rPr>
            <w:rFonts w:hint="cs"/>
            <w:sz w:val="32"/>
            <w:szCs w:val="32"/>
            <w:u w:val="single"/>
            <w:rtl/>
            <w:rPrChange w:id="19" w:author="user" w:date="2019-01-19T23:51:00Z">
              <w:rPr>
                <w:rFonts w:hint="cs"/>
                <w:sz w:val="28"/>
                <w:szCs w:val="28"/>
                <w:u w:val="single"/>
                <w:rtl/>
              </w:rPr>
            </w:rPrChange>
          </w:rPr>
          <w:delText xml:space="preserve">, </w:delText>
        </w:r>
      </w:del>
      <w:moveFromRangeStart w:id="20" w:author="user" w:date="2019-01-19T23:51:00Z" w:name="move535705208"/>
      <w:moveFrom w:id="21" w:author="user" w:date="2019-01-19T23:51:00Z">
        <w:r w:rsidR="00B43113" w:rsidRPr="00C74070" w:rsidDel="00110175">
          <w:rPr>
            <w:rFonts w:hint="cs"/>
            <w:i/>
            <w:iCs/>
            <w:sz w:val="24"/>
            <w:szCs w:val="24"/>
            <w:rtl/>
            <w:rPrChange w:id="22" w:author="user" w:date="2019-01-20T00:05:00Z">
              <w:rPr>
                <w:rFonts w:hint="cs"/>
                <w:sz w:val="28"/>
                <w:szCs w:val="28"/>
                <w:u w:val="single"/>
                <w:rtl/>
              </w:rPr>
            </w:rPrChange>
          </w:rPr>
          <w:t>אלישע מאייר ויעקב פרדמן</w:t>
        </w:r>
      </w:moveFrom>
      <w:moveFromRangeEnd w:id="20"/>
    </w:p>
    <w:p w:rsidR="00DB0D0B" w:rsidRPr="00C74070" w:rsidRDefault="00DB0D0B" w:rsidP="00C74070">
      <w:pPr>
        <w:jc w:val="center"/>
        <w:rPr>
          <w:ins w:id="23" w:author="user" w:date="2019-01-19T22:54:00Z"/>
          <w:sz w:val="24"/>
          <w:szCs w:val="24"/>
          <w:rtl/>
          <w:rPrChange w:id="24" w:author="user" w:date="2019-01-20T00:05:00Z">
            <w:rPr>
              <w:ins w:id="25" w:author="user" w:date="2019-01-19T22:54:00Z"/>
              <w:sz w:val="28"/>
              <w:szCs w:val="28"/>
              <w:u w:val="single"/>
              <w:rtl/>
            </w:rPr>
          </w:rPrChange>
        </w:rPr>
        <w:pPrChange w:id="26" w:author="user" w:date="2019-01-20T00:07:00Z">
          <w:pPr>
            <w:ind w:firstLine="26"/>
            <w:jc w:val="center"/>
          </w:pPr>
        </w:pPrChange>
      </w:pPr>
    </w:p>
    <w:p w:rsidR="001B4FFA" w:rsidRPr="00C74070" w:rsidDel="00110175" w:rsidRDefault="001B4FFA" w:rsidP="002D6275">
      <w:pPr>
        <w:ind w:left="-874" w:firstLine="720"/>
        <w:rPr>
          <w:del w:id="27" w:author="user" w:date="2019-01-19T23:49:00Z"/>
          <w:sz w:val="24"/>
          <w:szCs w:val="24"/>
          <w:rtl/>
          <w:rPrChange w:id="28" w:author="user" w:date="2019-01-20T00:05:00Z">
            <w:rPr>
              <w:del w:id="29" w:author="user" w:date="2019-01-19T23:49:00Z"/>
              <w:u w:val="single"/>
              <w:rtl/>
            </w:rPr>
          </w:rPrChange>
        </w:rPr>
      </w:pPr>
    </w:p>
    <w:p w:rsidR="008704D9" w:rsidRPr="00C74070" w:rsidRDefault="008704D9" w:rsidP="00C74070">
      <w:pPr>
        <w:ind w:left="-154"/>
        <w:rPr>
          <w:sz w:val="24"/>
          <w:szCs w:val="24"/>
          <w:rPrChange w:id="30" w:author="user" w:date="2019-01-20T00:05:00Z">
            <w:rPr/>
          </w:rPrChange>
        </w:rPr>
        <w:pPrChange w:id="31" w:author="user" w:date="2019-01-20T00:05:00Z">
          <w:pPr>
            <w:ind w:left="-874" w:firstLine="720"/>
          </w:pPr>
        </w:pPrChange>
      </w:pPr>
      <w:r w:rsidRPr="00C74070">
        <w:rPr>
          <w:rFonts w:hint="cs"/>
          <w:color w:val="FF0000"/>
          <w:sz w:val="24"/>
          <w:szCs w:val="24"/>
          <w:rtl/>
          <w:rPrChange w:id="32" w:author="user" w:date="2019-01-20T00:05:00Z">
            <w:rPr>
              <w:rFonts w:hint="cs"/>
              <w:color w:val="FF0000"/>
              <w:rtl/>
            </w:rPr>
          </w:rPrChange>
        </w:rPr>
        <w:t>הערה</w:t>
      </w:r>
      <w:r w:rsidRPr="00C74070">
        <w:rPr>
          <w:rFonts w:hint="cs"/>
          <w:sz w:val="24"/>
          <w:szCs w:val="24"/>
          <w:rtl/>
          <w:rPrChange w:id="33" w:author="user" w:date="2019-01-20T00:05:00Z">
            <w:rPr>
              <w:rFonts w:hint="cs"/>
              <w:rtl/>
            </w:rPr>
          </w:rPrChange>
        </w:rPr>
        <w:t>: המסמך אינו מפרט את דרישות הבסיס של הפרויקט אלא רק את התוספות הלא טריוויאליות</w:t>
      </w:r>
      <w:ins w:id="34" w:author="user" w:date="2019-01-19T23:50:00Z">
        <w:r w:rsidR="00110175" w:rsidRPr="00C74070">
          <w:rPr>
            <w:rFonts w:hint="cs"/>
            <w:sz w:val="24"/>
            <w:szCs w:val="24"/>
            <w:rtl/>
            <w:rPrChange w:id="35" w:author="user" w:date="2019-01-20T00:05:00Z">
              <w:rPr>
                <w:rFonts w:hint="cs"/>
                <w:rtl/>
              </w:rPr>
            </w:rPrChange>
          </w:rPr>
          <w:t>.</w:t>
        </w:r>
      </w:ins>
    </w:p>
    <w:p w:rsidR="001B4FFA" w:rsidRPr="00C74070" w:rsidDel="00110175" w:rsidRDefault="00110175" w:rsidP="00110175">
      <w:pPr>
        <w:ind w:left="-154"/>
        <w:rPr>
          <w:del w:id="36" w:author="user" w:date="2019-01-19T23:52:00Z"/>
          <w:sz w:val="24"/>
          <w:szCs w:val="24"/>
          <w:u w:val="single"/>
          <w:rtl/>
          <w:rPrChange w:id="37" w:author="user" w:date="2019-01-20T00:05:00Z">
            <w:rPr>
              <w:del w:id="38" w:author="user" w:date="2019-01-19T23:52:00Z"/>
              <w:sz w:val="28"/>
              <w:szCs w:val="28"/>
              <w:u w:val="single"/>
              <w:rtl/>
            </w:rPr>
          </w:rPrChange>
        </w:rPr>
      </w:pPr>
      <w:ins w:id="39" w:author="user" w:date="2019-01-19T23:49:00Z">
        <w:r w:rsidRPr="00C74070">
          <w:rPr>
            <w:rFonts w:hint="cs"/>
            <w:sz w:val="24"/>
            <w:szCs w:val="24"/>
            <w:rtl/>
            <w:rPrChange w:id="40" w:author="user" w:date="2019-01-20T00:05:00Z">
              <w:rPr>
                <w:rFonts w:hint="cs"/>
                <w:rtl/>
              </w:rPr>
            </w:rPrChange>
          </w:rPr>
          <w:t>הפרויקט הינו בסדר גודל של כ 10000 שורות</w:t>
        </w:r>
      </w:ins>
      <w:ins w:id="41" w:author="user" w:date="2019-01-19T23:50:00Z">
        <w:r w:rsidRPr="00C74070">
          <w:rPr>
            <w:rFonts w:hint="cs"/>
            <w:sz w:val="24"/>
            <w:szCs w:val="24"/>
            <w:rtl/>
            <w:rPrChange w:id="42" w:author="user" w:date="2019-01-20T00:05:00Z">
              <w:rPr>
                <w:rFonts w:hint="cs"/>
                <w:rtl/>
              </w:rPr>
            </w:rPrChange>
          </w:rPr>
          <w:t xml:space="preserve">, </w:t>
        </w:r>
      </w:ins>
      <w:ins w:id="43" w:author="user" w:date="2019-01-19T22:57:00Z">
        <w:r w:rsidR="00DB0D0B" w:rsidRPr="00C74070">
          <w:rPr>
            <w:rFonts w:hint="cs"/>
            <w:sz w:val="24"/>
            <w:szCs w:val="24"/>
            <w:rtl/>
            <w:rPrChange w:id="44" w:author="user" w:date="2019-01-20T00:05:00Z">
              <w:rPr>
                <w:rFonts w:hint="cs"/>
                <w:rtl/>
              </w:rPr>
            </w:rPrChange>
          </w:rPr>
          <w:t>על מנת לראות את מל</w:t>
        </w:r>
      </w:ins>
      <w:ins w:id="45" w:author="user" w:date="2019-01-19T23:50:00Z">
        <w:r w:rsidRPr="00C74070">
          <w:rPr>
            <w:rFonts w:hint="cs"/>
            <w:sz w:val="24"/>
            <w:szCs w:val="24"/>
            <w:rtl/>
            <w:rPrChange w:id="46" w:author="user" w:date="2019-01-20T00:05:00Z">
              <w:rPr>
                <w:rFonts w:hint="cs"/>
                <w:rtl/>
              </w:rPr>
            </w:rPrChange>
          </w:rPr>
          <w:t>ו</w:t>
        </w:r>
      </w:ins>
      <w:ins w:id="47" w:author="user" w:date="2019-01-19T22:57:00Z">
        <w:r w:rsidR="00DB0D0B" w:rsidRPr="00C74070">
          <w:rPr>
            <w:rFonts w:hint="cs"/>
            <w:sz w:val="24"/>
            <w:szCs w:val="24"/>
            <w:rtl/>
            <w:rPrChange w:id="48" w:author="user" w:date="2019-01-20T00:05:00Z">
              <w:rPr>
                <w:rFonts w:hint="cs"/>
                <w:rtl/>
              </w:rPr>
            </w:rPrChange>
          </w:rPr>
          <w:t xml:space="preserve">א היכולת </w:t>
        </w:r>
      </w:ins>
      <w:ins w:id="49" w:author="user" w:date="2019-01-19T22:49:00Z">
        <w:r w:rsidR="001B4FFA" w:rsidRPr="00C74070">
          <w:rPr>
            <w:rFonts w:hint="cs"/>
            <w:sz w:val="24"/>
            <w:szCs w:val="24"/>
            <w:rtl/>
            <w:rPrChange w:id="50" w:author="user" w:date="2019-01-20T00:05:00Z">
              <w:rPr>
                <w:rFonts w:hint="cs"/>
                <w:rtl/>
              </w:rPr>
            </w:rPrChange>
          </w:rPr>
          <w:t>אנו ממליצים להתנסות בשימוש בתוכנה!</w:t>
        </w:r>
      </w:ins>
    </w:p>
    <w:p w:rsidR="00B43113" w:rsidRPr="00C74070" w:rsidRDefault="00B43113" w:rsidP="00110175">
      <w:pPr>
        <w:ind w:left="-154"/>
        <w:rPr>
          <w:sz w:val="24"/>
          <w:szCs w:val="24"/>
          <w:u w:val="single"/>
          <w:rtl/>
          <w:rPrChange w:id="51" w:author="user" w:date="2019-01-20T00:05:00Z">
            <w:rPr>
              <w:sz w:val="28"/>
              <w:szCs w:val="28"/>
              <w:u w:val="single"/>
              <w:rtl/>
            </w:rPr>
          </w:rPrChange>
        </w:rPr>
        <w:pPrChange w:id="52" w:author="user" w:date="2019-01-19T23:52:00Z">
          <w:pPr>
            <w:ind w:left="-874" w:firstLine="720"/>
          </w:pPr>
        </w:pPrChange>
      </w:pPr>
    </w:p>
    <w:p w:rsidR="008704D9" w:rsidRPr="00110175" w:rsidRDefault="008704D9" w:rsidP="00B43113">
      <w:pPr>
        <w:ind w:left="-874" w:firstLine="720"/>
        <w:rPr>
          <w:b/>
          <w:bCs/>
          <w:sz w:val="28"/>
          <w:szCs w:val="28"/>
          <w:rtl/>
          <w:rPrChange w:id="53" w:author="user" w:date="2019-01-19T23:56:00Z">
            <w:rPr>
              <w:sz w:val="28"/>
              <w:szCs w:val="28"/>
              <w:u w:val="single"/>
              <w:rtl/>
            </w:rPr>
          </w:rPrChange>
        </w:rPr>
      </w:pPr>
      <w:r w:rsidRPr="00110175">
        <w:rPr>
          <w:rFonts w:hint="cs"/>
          <w:b/>
          <w:bCs/>
          <w:sz w:val="28"/>
          <w:szCs w:val="28"/>
          <w:rtl/>
          <w:rPrChange w:id="54" w:author="user" w:date="2019-01-19T23:56:00Z">
            <w:rPr>
              <w:rFonts w:hint="cs"/>
              <w:sz w:val="28"/>
              <w:szCs w:val="28"/>
              <w:u w:val="single"/>
              <w:rtl/>
            </w:rPr>
          </w:rPrChange>
        </w:rPr>
        <w:t>מבנה כללי</w:t>
      </w:r>
      <w:del w:id="55" w:author="user" w:date="2019-01-19T23:56:00Z">
        <w:r w:rsidRPr="00110175" w:rsidDel="00110175">
          <w:rPr>
            <w:rFonts w:hint="cs"/>
            <w:b/>
            <w:bCs/>
            <w:sz w:val="28"/>
            <w:szCs w:val="28"/>
            <w:rtl/>
            <w:rPrChange w:id="56" w:author="user" w:date="2019-01-19T23:56:00Z">
              <w:rPr>
                <w:rFonts w:hint="cs"/>
                <w:sz w:val="28"/>
                <w:szCs w:val="28"/>
                <w:u w:val="single"/>
                <w:rtl/>
              </w:rPr>
            </w:rPrChange>
          </w:rPr>
          <w:delText>:</w:delText>
        </w:r>
      </w:del>
    </w:p>
    <w:p w:rsidR="008704D9" w:rsidRPr="00C74070" w:rsidRDefault="00CE1CA7" w:rsidP="00B43113">
      <w:pPr>
        <w:ind w:left="-874" w:firstLine="720"/>
        <w:rPr>
          <w:sz w:val="24"/>
          <w:szCs w:val="24"/>
          <w:rtl/>
          <w:rPrChange w:id="57" w:author="user" w:date="2019-01-20T00:05:00Z">
            <w:rPr>
              <w:rtl/>
            </w:rPr>
          </w:rPrChange>
        </w:rPr>
      </w:pPr>
      <w:r w:rsidRPr="00C74070">
        <w:rPr>
          <w:rFonts w:hint="cs"/>
          <w:sz w:val="24"/>
          <w:szCs w:val="24"/>
          <w:rtl/>
          <w:rPrChange w:id="58" w:author="user" w:date="2019-01-20T00:05:00Z">
            <w:rPr>
              <w:rFonts w:hint="cs"/>
              <w:rtl/>
            </w:rPr>
          </w:rPrChange>
        </w:rPr>
        <w:t>ה</w:t>
      </w:r>
      <w:r w:rsidR="008704D9" w:rsidRPr="00C74070">
        <w:rPr>
          <w:rFonts w:hint="cs"/>
          <w:sz w:val="24"/>
          <w:szCs w:val="24"/>
          <w:rtl/>
          <w:rPrChange w:id="59" w:author="user" w:date="2019-01-20T00:05:00Z">
            <w:rPr>
              <w:rFonts w:hint="cs"/>
              <w:rtl/>
            </w:rPr>
          </w:rPrChange>
        </w:rPr>
        <w:t>תוכנה בנויה עבור של</w:t>
      </w:r>
      <w:r w:rsidR="00B43113" w:rsidRPr="00C74070">
        <w:rPr>
          <w:rFonts w:hint="cs"/>
          <w:sz w:val="24"/>
          <w:szCs w:val="24"/>
          <w:rtl/>
          <w:rPrChange w:id="60" w:author="user" w:date="2019-01-20T00:05:00Z">
            <w:rPr>
              <w:rFonts w:hint="cs"/>
              <w:rtl/>
            </w:rPr>
          </w:rPrChange>
        </w:rPr>
        <w:t>ו</w:t>
      </w:r>
      <w:r w:rsidR="008704D9" w:rsidRPr="00C74070">
        <w:rPr>
          <w:rFonts w:hint="cs"/>
          <w:sz w:val="24"/>
          <w:szCs w:val="24"/>
          <w:rtl/>
          <w:rPrChange w:id="61" w:author="user" w:date="2019-01-20T00:05:00Z">
            <w:rPr>
              <w:rFonts w:hint="cs"/>
              <w:rtl/>
            </w:rPr>
          </w:rPrChange>
        </w:rPr>
        <w:t>שה סוגים של משתמשים:</w:t>
      </w:r>
    </w:p>
    <w:p w:rsidR="00CE1CA7" w:rsidRPr="00C74070" w:rsidRDefault="008704D9" w:rsidP="00B43113">
      <w:pPr>
        <w:ind w:left="-874" w:firstLine="720"/>
        <w:rPr>
          <w:sz w:val="24"/>
          <w:szCs w:val="24"/>
          <w:rtl/>
          <w:rPrChange w:id="62" w:author="user" w:date="2019-01-20T00:05:00Z">
            <w:rPr>
              <w:rtl/>
            </w:rPr>
          </w:rPrChange>
        </w:rPr>
      </w:pPr>
      <w:r w:rsidRPr="00C74070">
        <w:rPr>
          <w:rFonts w:hint="cs"/>
          <w:sz w:val="24"/>
          <w:szCs w:val="24"/>
          <w:rtl/>
          <w:rPrChange w:id="63" w:author="user" w:date="2019-01-20T00:05:00Z">
            <w:rPr>
              <w:rFonts w:hint="cs"/>
              <w:rtl/>
            </w:rPr>
          </w:rPrChange>
        </w:rPr>
        <w:t>1.</w:t>
      </w:r>
      <w:ins w:id="64" w:author="user" w:date="2019-01-19T23:52:00Z">
        <w:r w:rsidR="00110175" w:rsidRPr="00C74070">
          <w:rPr>
            <w:rFonts w:hint="cs"/>
            <w:sz w:val="24"/>
            <w:szCs w:val="24"/>
            <w:rtl/>
            <w:rPrChange w:id="65" w:author="user" w:date="2019-01-20T00:05:00Z">
              <w:rPr>
                <w:rFonts w:hint="cs"/>
                <w:rtl/>
              </w:rPr>
            </w:rPrChange>
          </w:rPr>
          <w:t xml:space="preserve"> </w:t>
        </w:r>
      </w:ins>
      <w:r w:rsidR="00B43113" w:rsidRPr="00C74070">
        <w:rPr>
          <w:rFonts w:hint="cs"/>
          <w:sz w:val="24"/>
          <w:szCs w:val="24"/>
          <w:rtl/>
          <w:rPrChange w:id="66" w:author="user" w:date="2019-01-20T00:05:00Z">
            <w:rPr>
              <w:rFonts w:hint="cs"/>
              <w:rtl/>
            </w:rPr>
          </w:rPrChange>
        </w:rPr>
        <w:t xml:space="preserve">תלמידים הנבחנים לקראת קבלת </w:t>
      </w:r>
      <w:r w:rsidR="00CE1CA7" w:rsidRPr="00C74070">
        <w:rPr>
          <w:rFonts w:hint="cs"/>
          <w:sz w:val="24"/>
          <w:szCs w:val="24"/>
          <w:rtl/>
          <w:rPrChange w:id="67" w:author="user" w:date="2019-01-20T00:05:00Z">
            <w:rPr>
              <w:rFonts w:hint="cs"/>
              <w:rtl/>
            </w:rPr>
          </w:rPrChange>
        </w:rPr>
        <w:t>ר</w:t>
      </w:r>
      <w:r w:rsidR="00B43113" w:rsidRPr="00C74070">
        <w:rPr>
          <w:rFonts w:hint="cs"/>
          <w:sz w:val="24"/>
          <w:szCs w:val="24"/>
          <w:rtl/>
          <w:rPrChange w:id="68" w:author="user" w:date="2019-01-20T00:05:00Z">
            <w:rPr>
              <w:rFonts w:hint="cs"/>
              <w:rtl/>
            </w:rPr>
          </w:rPrChange>
        </w:rPr>
        <w:t>י</w:t>
      </w:r>
      <w:r w:rsidR="00CE1CA7" w:rsidRPr="00C74070">
        <w:rPr>
          <w:rFonts w:hint="cs"/>
          <w:sz w:val="24"/>
          <w:szCs w:val="24"/>
          <w:rtl/>
          <w:rPrChange w:id="69" w:author="user" w:date="2019-01-20T00:05:00Z">
            <w:rPr>
              <w:rFonts w:hint="cs"/>
              <w:rtl/>
            </w:rPr>
          </w:rPrChange>
        </w:rPr>
        <w:t>שיון נהיגה</w:t>
      </w:r>
    </w:p>
    <w:p w:rsidR="00CE1CA7" w:rsidRPr="00C74070" w:rsidRDefault="00CE1CA7" w:rsidP="00B43113">
      <w:pPr>
        <w:ind w:left="-874" w:firstLine="720"/>
        <w:rPr>
          <w:sz w:val="24"/>
          <w:szCs w:val="24"/>
          <w:rtl/>
          <w:rPrChange w:id="70" w:author="user" w:date="2019-01-20T00:05:00Z">
            <w:rPr>
              <w:rtl/>
            </w:rPr>
          </w:rPrChange>
        </w:rPr>
      </w:pPr>
      <w:r w:rsidRPr="00C74070">
        <w:rPr>
          <w:rFonts w:hint="cs"/>
          <w:sz w:val="24"/>
          <w:szCs w:val="24"/>
          <w:rtl/>
          <w:rPrChange w:id="71" w:author="user" w:date="2019-01-20T00:05:00Z">
            <w:rPr>
              <w:rFonts w:hint="cs"/>
              <w:rtl/>
            </w:rPr>
          </w:rPrChange>
        </w:rPr>
        <w:t>2. בוחנים</w:t>
      </w:r>
    </w:p>
    <w:p w:rsidR="00B43113" w:rsidRPr="00C74070" w:rsidRDefault="00CE1CA7" w:rsidP="00A35007">
      <w:pPr>
        <w:ind w:left="-874" w:firstLine="720"/>
        <w:rPr>
          <w:sz w:val="24"/>
          <w:szCs w:val="24"/>
          <w:rPrChange w:id="72" w:author="user" w:date="2019-01-20T00:05:00Z">
            <w:rPr/>
          </w:rPrChange>
        </w:rPr>
      </w:pPr>
      <w:r w:rsidRPr="00C74070">
        <w:rPr>
          <w:rFonts w:hint="cs"/>
          <w:sz w:val="24"/>
          <w:szCs w:val="24"/>
          <w:rtl/>
          <w:rPrChange w:id="73" w:author="user" w:date="2019-01-20T00:05:00Z">
            <w:rPr>
              <w:rFonts w:hint="cs"/>
              <w:rtl/>
            </w:rPr>
          </w:rPrChange>
        </w:rPr>
        <w:t>3. מנהל מערכת</w:t>
      </w:r>
      <w:r w:rsidR="00B43113" w:rsidRPr="00C74070">
        <w:rPr>
          <w:rFonts w:hint="cs"/>
          <w:sz w:val="24"/>
          <w:szCs w:val="24"/>
          <w:rtl/>
          <w:rPrChange w:id="74" w:author="user" w:date="2019-01-20T00:05:00Z">
            <w:rPr>
              <w:rFonts w:hint="cs"/>
              <w:rtl/>
            </w:rPr>
          </w:rPrChange>
        </w:rPr>
        <w:t xml:space="preserve"> (</w:t>
      </w:r>
      <w:r w:rsidR="00B43113" w:rsidRPr="00C74070">
        <w:rPr>
          <w:sz w:val="24"/>
          <w:szCs w:val="24"/>
          <w:rPrChange w:id="75" w:author="user" w:date="2019-01-20T00:05:00Z">
            <w:rPr/>
          </w:rPrChange>
        </w:rPr>
        <w:t>administrator</w:t>
      </w:r>
      <w:r w:rsidR="00B43113" w:rsidRPr="00C74070">
        <w:rPr>
          <w:rFonts w:hint="cs"/>
          <w:sz w:val="24"/>
          <w:szCs w:val="24"/>
          <w:rtl/>
          <w:rPrChange w:id="76" w:author="user" w:date="2019-01-20T00:05:00Z">
            <w:rPr>
              <w:rFonts w:hint="cs"/>
              <w:rtl/>
            </w:rPr>
          </w:rPrChange>
        </w:rPr>
        <w:t>)</w:t>
      </w:r>
    </w:p>
    <w:p w:rsidR="00B43113" w:rsidRPr="00C74070" w:rsidDel="00110175" w:rsidRDefault="00B43113" w:rsidP="00B43113">
      <w:pPr>
        <w:ind w:left="-154"/>
        <w:rPr>
          <w:del w:id="77" w:author="user" w:date="2019-01-19T23:56:00Z"/>
          <w:sz w:val="24"/>
          <w:szCs w:val="24"/>
          <w:rtl/>
          <w:rPrChange w:id="78" w:author="user" w:date="2019-01-20T00:05:00Z">
            <w:rPr>
              <w:del w:id="79" w:author="user" w:date="2019-01-19T23:56:00Z"/>
              <w:rtl/>
            </w:rPr>
          </w:rPrChange>
        </w:rPr>
      </w:pPr>
      <w:r w:rsidRPr="00C74070">
        <w:rPr>
          <w:rFonts w:hint="cs"/>
          <w:sz w:val="24"/>
          <w:szCs w:val="24"/>
          <w:rtl/>
          <w:rPrChange w:id="80" w:author="user" w:date="2019-01-20T00:05:00Z">
            <w:rPr>
              <w:rFonts w:hint="cs"/>
              <w:rtl/>
            </w:rPr>
          </w:rPrChange>
        </w:rPr>
        <w:t>בנוסף</w:t>
      </w:r>
      <w:ins w:id="81" w:author="user" w:date="2019-01-19T23:52:00Z">
        <w:r w:rsidR="00110175" w:rsidRPr="00C74070">
          <w:rPr>
            <w:rFonts w:hint="cs"/>
            <w:sz w:val="24"/>
            <w:szCs w:val="24"/>
            <w:rtl/>
            <w:rPrChange w:id="82" w:author="user" w:date="2019-01-20T00:05:00Z">
              <w:rPr>
                <w:rFonts w:hint="cs"/>
                <w:rtl/>
              </w:rPr>
            </w:rPrChange>
          </w:rPr>
          <w:t xml:space="preserve">, </w:t>
        </w:r>
      </w:ins>
      <w:del w:id="83" w:author="user" w:date="2019-01-19T23:51:00Z">
        <w:r w:rsidRPr="00C74070" w:rsidDel="00110175">
          <w:rPr>
            <w:rFonts w:hint="cs"/>
            <w:sz w:val="24"/>
            <w:szCs w:val="24"/>
            <w:rtl/>
            <w:rPrChange w:id="84" w:author="user" w:date="2019-01-20T00:05:00Z">
              <w:rPr>
                <w:rFonts w:hint="cs"/>
                <w:rtl/>
              </w:rPr>
            </w:rPrChange>
          </w:rPr>
          <w:delText xml:space="preserve">: </w:delText>
        </w:r>
      </w:del>
      <w:r w:rsidRPr="00C74070">
        <w:rPr>
          <w:rFonts w:hint="cs"/>
          <w:sz w:val="24"/>
          <w:szCs w:val="24"/>
          <w:rtl/>
          <w:rPrChange w:id="85" w:author="user" w:date="2019-01-20T00:05:00Z">
            <w:rPr>
              <w:rFonts w:hint="cs"/>
              <w:rtl/>
            </w:rPr>
          </w:rPrChange>
        </w:rPr>
        <w:t xml:space="preserve">ישנו מסך </w:t>
      </w:r>
      <w:r w:rsidRPr="00C74070">
        <w:rPr>
          <w:sz w:val="24"/>
          <w:szCs w:val="24"/>
          <w:rPrChange w:id="86" w:author="user" w:date="2019-01-20T00:05:00Z">
            <w:rPr/>
          </w:rPrChange>
        </w:rPr>
        <w:t xml:space="preserve">log-in </w:t>
      </w:r>
      <w:r w:rsidRPr="00C74070">
        <w:rPr>
          <w:rFonts w:hint="cs"/>
          <w:sz w:val="24"/>
          <w:szCs w:val="24"/>
          <w:rtl/>
          <w:rPrChange w:id="87" w:author="user" w:date="2019-01-20T00:05:00Z">
            <w:rPr>
              <w:rFonts w:hint="cs"/>
              <w:rtl/>
            </w:rPr>
          </w:rPrChange>
        </w:rPr>
        <w:t xml:space="preserve"> שמזהה את המשתמש לפי ת.ז ומעביר אותו למסך המתאים (טסטר</w:t>
      </w:r>
      <w:ins w:id="88" w:author="user" w:date="2019-01-19T23:51:00Z">
        <w:r w:rsidR="00110175" w:rsidRPr="00C74070">
          <w:rPr>
            <w:rFonts w:hint="cs"/>
            <w:sz w:val="24"/>
            <w:szCs w:val="24"/>
            <w:rtl/>
            <w:rPrChange w:id="89" w:author="user" w:date="2019-01-20T00:05:00Z">
              <w:rPr>
                <w:rFonts w:hint="cs"/>
                <w:rtl/>
              </w:rPr>
            </w:rPrChange>
          </w:rPr>
          <w:t xml:space="preserve"> </w:t>
        </w:r>
      </w:ins>
      <w:r w:rsidRPr="00C74070">
        <w:rPr>
          <w:sz w:val="24"/>
          <w:szCs w:val="24"/>
          <w:rPrChange w:id="90" w:author="user" w:date="2019-01-20T00:05:00Z">
            <w:rPr/>
          </w:rPrChange>
        </w:rPr>
        <w:t>/</w:t>
      </w:r>
      <w:r w:rsidRPr="00C74070">
        <w:rPr>
          <w:rFonts w:hint="cs"/>
          <w:sz w:val="24"/>
          <w:szCs w:val="24"/>
          <w:rtl/>
          <w:rPrChange w:id="91" w:author="user" w:date="2019-01-20T00:05:00Z">
            <w:rPr>
              <w:rFonts w:hint="cs"/>
              <w:rtl/>
            </w:rPr>
          </w:rPrChange>
        </w:rPr>
        <w:t>נבחן</w:t>
      </w:r>
      <w:ins w:id="92" w:author="user" w:date="2019-01-19T23:51:00Z">
        <w:r w:rsidR="00110175" w:rsidRPr="00C74070">
          <w:rPr>
            <w:rFonts w:hint="cs"/>
            <w:sz w:val="24"/>
            <w:szCs w:val="24"/>
            <w:rtl/>
            <w:rPrChange w:id="93" w:author="user" w:date="2019-01-20T00:05:00Z">
              <w:rPr>
                <w:rFonts w:hint="cs"/>
                <w:rtl/>
              </w:rPr>
            </w:rPrChange>
          </w:rPr>
          <w:t xml:space="preserve"> </w:t>
        </w:r>
      </w:ins>
      <w:r w:rsidRPr="00C74070">
        <w:rPr>
          <w:sz w:val="24"/>
          <w:szCs w:val="24"/>
          <w:rPrChange w:id="94" w:author="user" w:date="2019-01-20T00:05:00Z">
            <w:rPr/>
          </w:rPrChange>
        </w:rPr>
        <w:t>/</w:t>
      </w:r>
      <w:r w:rsidRPr="00C74070">
        <w:rPr>
          <w:rFonts w:hint="cs"/>
          <w:sz w:val="24"/>
          <w:szCs w:val="24"/>
          <w:rtl/>
          <w:rPrChange w:id="95" w:author="user" w:date="2019-01-20T00:05:00Z">
            <w:rPr>
              <w:rFonts w:hint="cs"/>
              <w:rtl/>
            </w:rPr>
          </w:rPrChange>
        </w:rPr>
        <w:t>מנהל)</w:t>
      </w:r>
    </w:p>
    <w:p w:rsidR="00B43113" w:rsidRPr="00C74070" w:rsidDel="00110175" w:rsidRDefault="00B43113" w:rsidP="00B43113">
      <w:pPr>
        <w:ind w:left="-874" w:firstLine="720"/>
        <w:rPr>
          <w:del w:id="96" w:author="user" w:date="2019-01-19T23:52:00Z"/>
          <w:sz w:val="24"/>
          <w:szCs w:val="24"/>
          <w:rtl/>
          <w:rPrChange w:id="97" w:author="user" w:date="2019-01-20T00:05:00Z">
            <w:rPr>
              <w:del w:id="98" w:author="user" w:date="2019-01-19T23:52:00Z"/>
              <w:rtl/>
            </w:rPr>
          </w:rPrChange>
        </w:rPr>
      </w:pPr>
    </w:p>
    <w:p w:rsidR="00180064" w:rsidRPr="00C74070" w:rsidRDefault="00180064" w:rsidP="00110175">
      <w:pPr>
        <w:ind w:left="-154"/>
        <w:rPr>
          <w:sz w:val="24"/>
          <w:szCs w:val="24"/>
          <w:rtl/>
          <w:rPrChange w:id="99" w:author="user" w:date="2019-01-20T00:05:00Z">
            <w:rPr>
              <w:rtl/>
            </w:rPr>
          </w:rPrChange>
        </w:rPr>
        <w:pPrChange w:id="100" w:author="user" w:date="2019-01-19T23:56:00Z">
          <w:pPr>
            <w:ind w:left="-874" w:firstLine="720"/>
          </w:pPr>
        </w:pPrChange>
      </w:pPr>
    </w:p>
    <w:p w:rsidR="00A35007" w:rsidRDefault="00180064" w:rsidP="00A35007">
      <w:pPr>
        <w:ind w:left="-874" w:firstLine="720"/>
        <w:rPr>
          <w:b/>
          <w:bCs/>
          <w:sz w:val="28"/>
          <w:szCs w:val="28"/>
          <w:rtl/>
        </w:rPr>
      </w:pPr>
      <w:r w:rsidRPr="00A35007">
        <w:rPr>
          <w:rFonts w:hint="cs"/>
          <w:b/>
          <w:bCs/>
          <w:sz w:val="28"/>
          <w:szCs w:val="28"/>
          <w:rtl/>
        </w:rPr>
        <w:t xml:space="preserve">פירוט </w:t>
      </w:r>
      <w:r w:rsidR="00A35007" w:rsidRPr="00A35007">
        <w:rPr>
          <w:rFonts w:hint="cs"/>
          <w:b/>
          <w:bCs/>
          <w:sz w:val="28"/>
          <w:szCs w:val="28"/>
          <w:rtl/>
        </w:rPr>
        <w:t>המסכים</w:t>
      </w:r>
      <w:del w:id="101" w:author="user" w:date="2019-01-19T23:56:00Z">
        <w:r w:rsidR="00A35007" w:rsidRPr="00A35007" w:rsidDel="00110175">
          <w:rPr>
            <w:rFonts w:hint="cs"/>
            <w:b/>
            <w:bCs/>
            <w:sz w:val="28"/>
            <w:szCs w:val="28"/>
            <w:rtl/>
          </w:rPr>
          <w:delText>:</w:delText>
        </w:r>
      </w:del>
    </w:p>
    <w:p w:rsidR="00A35007" w:rsidRPr="00C74070" w:rsidRDefault="005150A2" w:rsidP="00A35007">
      <w:pPr>
        <w:ind w:left="-874" w:firstLine="720"/>
        <w:rPr>
          <w:b/>
          <w:bCs/>
          <w:i/>
          <w:iCs/>
          <w:sz w:val="24"/>
          <w:szCs w:val="24"/>
          <w:rtl/>
          <w:rPrChange w:id="102" w:author="user" w:date="2019-01-20T00:06:00Z">
            <w:rPr>
              <w:b/>
              <w:bCs/>
              <w:i/>
              <w:iCs/>
              <w:rtl/>
            </w:rPr>
          </w:rPrChange>
        </w:rPr>
      </w:pPr>
      <w:r w:rsidRPr="00C74070">
        <w:rPr>
          <w:rFonts w:hint="cs"/>
          <w:b/>
          <w:bCs/>
          <w:i/>
          <w:iCs/>
          <w:sz w:val="24"/>
          <w:szCs w:val="24"/>
          <w:rtl/>
          <w:rPrChange w:id="103" w:author="user" w:date="2019-01-20T00:06:00Z">
            <w:rPr>
              <w:rFonts w:hint="cs"/>
              <w:b/>
              <w:bCs/>
              <w:i/>
              <w:iCs/>
              <w:rtl/>
            </w:rPr>
          </w:rPrChange>
        </w:rPr>
        <w:t xml:space="preserve">באפשרות </w:t>
      </w:r>
      <w:r w:rsidR="00A35007" w:rsidRPr="00C74070">
        <w:rPr>
          <w:rFonts w:hint="cs"/>
          <w:b/>
          <w:bCs/>
          <w:i/>
          <w:iCs/>
          <w:sz w:val="24"/>
          <w:szCs w:val="24"/>
          <w:rtl/>
          <w:rPrChange w:id="104" w:author="user" w:date="2019-01-20T00:06:00Z">
            <w:rPr>
              <w:rFonts w:hint="cs"/>
              <w:b/>
              <w:bCs/>
              <w:i/>
              <w:iCs/>
              <w:rtl/>
            </w:rPr>
          </w:rPrChange>
        </w:rPr>
        <w:t>התלמיד:</w:t>
      </w:r>
    </w:p>
    <w:p w:rsidR="00A35007" w:rsidRPr="00C74070" w:rsidRDefault="005150A2" w:rsidP="00A35007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rPrChange w:id="105" w:author="user" w:date="2019-01-20T00:06:00Z">
            <w:rPr>
              <w:b/>
              <w:bCs/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06" w:author="user" w:date="2019-01-20T00:06:00Z">
            <w:rPr>
              <w:rFonts w:hint="cs"/>
              <w:rtl/>
            </w:rPr>
          </w:rPrChange>
        </w:rPr>
        <w:t>לצפות</w:t>
      </w:r>
      <w:r w:rsidR="00A35007" w:rsidRPr="00C74070">
        <w:rPr>
          <w:rFonts w:hint="cs"/>
          <w:sz w:val="24"/>
          <w:szCs w:val="24"/>
          <w:rtl/>
          <w:rPrChange w:id="107" w:author="user" w:date="2019-01-20T00:06:00Z">
            <w:rPr>
              <w:rFonts w:hint="cs"/>
              <w:rtl/>
            </w:rPr>
          </w:rPrChange>
        </w:rPr>
        <w:t xml:space="preserve"> </w:t>
      </w:r>
      <w:r w:rsidRPr="00C74070">
        <w:rPr>
          <w:rFonts w:hint="cs"/>
          <w:sz w:val="24"/>
          <w:szCs w:val="24"/>
          <w:rtl/>
          <w:rPrChange w:id="108" w:author="user" w:date="2019-01-20T00:06:00Z">
            <w:rPr>
              <w:rFonts w:hint="cs"/>
              <w:rtl/>
            </w:rPr>
          </w:rPrChange>
        </w:rPr>
        <w:t>ב</w:t>
      </w:r>
      <w:r w:rsidR="00A35007" w:rsidRPr="00C74070">
        <w:rPr>
          <w:rFonts w:hint="cs"/>
          <w:sz w:val="24"/>
          <w:szCs w:val="24"/>
          <w:rtl/>
          <w:rPrChange w:id="109" w:author="user" w:date="2019-01-20T00:06:00Z">
            <w:rPr>
              <w:rFonts w:hint="cs"/>
              <w:rtl/>
            </w:rPr>
          </w:rPrChange>
        </w:rPr>
        <w:t>טסטים שעליו לעבור (לכל סוגי הרישיונות)</w:t>
      </w:r>
    </w:p>
    <w:p w:rsidR="00A35007" w:rsidRPr="00C74070" w:rsidRDefault="005150A2" w:rsidP="00A35007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rPrChange w:id="110" w:author="user" w:date="2019-01-20T00:06:00Z">
            <w:rPr>
              <w:b/>
              <w:bCs/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11" w:author="user" w:date="2019-01-20T00:06:00Z">
            <w:rPr>
              <w:rFonts w:hint="cs"/>
              <w:rtl/>
            </w:rPr>
          </w:rPrChange>
        </w:rPr>
        <w:t>לצפות</w:t>
      </w:r>
      <w:r w:rsidR="00A35007" w:rsidRPr="00C74070">
        <w:rPr>
          <w:rFonts w:hint="cs"/>
          <w:sz w:val="24"/>
          <w:szCs w:val="24"/>
          <w:rtl/>
          <w:rPrChange w:id="112" w:author="user" w:date="2019-01-20T00:06:00Z">
            <w:rPr>
              <w:rFonts w:hint="cs"/>
              <w:rtl/>
            </w:rPr>
          </w:rPrChange>
        </w:rPr>
        <w:t xml:space="preserve"> </w:t>
      </w:r>
      <w:r w:rsidRPr="00C74070">
        <w:rPr>
          <w:rFonts w:hint="cs"/>
          <w:sz w:val="24"/>
          <w:szCs w:val="24"/>
          <w:rtl/>
          <w:rPrChange w:id="113" w:author="user" w:date="2019-01-20T00:06:00Z">
            <w:rPr>
              <w:rFonts w:hint="cs"/>
              <w:rtl/>
            </w:rPr>
          </w:rPrChange>
        </w:rPr>
        <w:t>ב</w:t>
      </w:r>
      <w:r w:rsidR="00A35007" w:rsidRPr="00C74070">
        <w:rPr>
          <w:rFonts w:hint="cs"/>
          <w:sz w:val="24"/>
          <w:szCs w:val="24"/>
          <w:rtl/>
          <w:rPrChange w:id="114" w:author="user" w:date="2019-01-20T00:06:00Z">
            <w:rPr>
              <w:rFonts w:hint="cs"/>
              <w:rtl/>
            </w:rPr>
          </w:rPrChange>
        </w:rPr>
        <w:t xml:space="preserve">סטטוס הטסטים שעבר (כולל </w:t>
      </w:r>
      <w:r w:rsidRPr="00C74070">
        <w:rPr>
          <w:rFonts w:hint="cs"/>
          <w:sz w:val="24"/>
          <w:szCs w:val="24"/>
          <w:rtl/>
          <w:rPrChange w:id="115" w:author="user" w:date="2019-01-20T00:06:00Z">
            <w:rPr>
              <w:rFonts w:hint="cs"/>
              <w:rtl/>
            </w:rPr>
          </w:rPrChange>
        </w:rPr>
        <w:t>מרכיבי הציון</w:t>
      </w:r>
      <w:r w:rsidR="00A35007" w:rsidRPr="00C74070">
        <w:rPr>
          <w:rFonts w:hint="cs"/>
          <w:sz w:val="24"/>
          <w:szCs w:val="24"/>
          <w:rtl/>
          <w:rPrChange w:id="116" w:author="user" w:date="2019-01-20T00:06:00Z">
            <w:rPr>
              <w:rFonts w:hint="cs"/>
              <w:rtl/>
            </w:rPr>
          </w:rPrChange>
        </w:rPr>
        <w:t>)</w:t>
      </w:r>
    </w:p>
    <w:p w:rsidR="00A35007" w:rsidRPr="00C74070" w:rsidDel="00110175" w:rsidRDefault="00A35007" w:rsidP="00110175">
      <w:pPr>
        <w:pStyle w:val="ListParagraph"/>
        <w:numPr>
          <w:ilvl w:val="0"/>
          <w:numId w:val="1"/>
        </w:numPr>
        <w:rPr>
          <w:del w:id="117" w:author="user" w:date="2019-01-19T23:52:00Z"/>
          <w:b/>
          <w:bCs/>
          <w:i/>
          <w:iCs/>
          <w:sz w:val="24"/>
          <w:szCs w:val="24"/>
          <w:rPrChange w:id="118" w:author="user" w:date="2019-01-20T00:06:00Z">
            <w:rPr>
              <w:del w:id="119" w:author="user" w:date="2019-01-19T23:52:00Z"/>
              <w:rtl/>
            </w:rPr>
          </w:rPrChange>
        </w:rPr>
        <w:pPrChange w:id="120" w:author="user" w:date="2019-01-19T23:52:00Z">
          <w:pPr>
            <w:pStyle w:val="ListParagraph"/>
            <w:numPr>
              <w:numId w:val="1"/>
            </w:numPr>
            <w:ind w:left="206" w:hanging="360"/>
          </w:pPr>
        </w:pPrChange>
      </w:pPr>
      <w:r w:rsidRPr="00C74070">
        <w:rPr>
          <w:rFonts w:hint="cs"/>
          <w:sz w:val="24"/>
          <w:szCs w:val="24"/>
          <w:rtl/>
          <w:rPrChange w:id="121" w:author="user" w:date="2019-01-20T00:06:00Z">
            <w:rPr>
              <w:rFonts w:hint="cs"/>
              <w:rtl/>
            </w:rPr>
          </w:rPrChange>
        </w:rPr>
        <w:t>לקבוע לעצמו טסט חדש</w:t>
      </w:r>
    </w:p>
    <w:p w:rsidR="00110175" w:rsidRPr="00C74070" w:rsidRDefault="00110175" w:rsidP="00110175">
      <w:pPr>
        <w:pStyle w:val="ListParagraph"/>
        <w:numPr>
          <w:ilvl w:val="0"/>
          <w:numId w:val="1"/>
        </w:numPr>
        <w:rPr>
          <w:ins w:id="122" w:author="user" w:date="2019-01-19T23:52:00Z"/>
          <w:b/>
          <w:bCs/>
          <w:i/>
          <w:iCs/>
          <w:sz w:val="24"/>
          <w:szCs w:val="24"/>
          <w:rPrChange w:id="123" w:author="user" w:date="2019-01-20T00:06:00Z">
            <w:rPr>
              <w:ins w:id="124" w:author="user" w:date="2019-01-19T23:52:00Z"/>
              <w:b/>
              <w:bCs/>
              <w:i/>
              <w:iCs/>
            </w:rPr>
          </w:rPrChange>
        </w:rPr>
        <w:pPrChange w:id="125" w:author="user" w:date="2019-01-19T23:52:00Z">
          <w:pPr>
            <w:pStyle w:val="ListParagraph"/>
            <w:numPr>
              <w:numId w:val="1"/>
            </w:numPr>
            <w:ind w:left="206" w:hanging="360"/>
          </w:pPr>
        </w:pPrChange>
      </w:pPr>
    </w:p>
    <w:p w:rsidR="00A35007" w:rsidRPr="00C74070" w:rsidRDefault="00A35007" w:rsidP="00110175">
      <w:pPr>
        <w:pStyle w:val="ListParagraph"/>
        <w:ind w:left="206"/>
        <w:rPr>
          <w:b/>
          <w:bCs/>
          <w:i/>
          <w:iCs/>
          <w:sz w:val="24"/>
          <w:szCs w:val="24"/>
          <w:rtl/>
          <w:rPrChange w:id="126" w:author="user" w:date="2019-01-20T00:06:00Z">
            <w:rPr>
              <w:rtl/>
            </w:rPr>
          </w:rPrChange>
        </w:rPr>
        <w:pPrChange w:id="127" w:author="user" w:date="2019-01-19T23:52:00Z">
          <w:pPr/>
        </w:pPrChange>
      </w:pPr>
    </w:p>
    <w:p w:rsidR="00A35007" w:rsidRPr="00C74070" w:rsidRDefault="005150A2" w:rsidP="00A35007">
      <w:pPr>
        <w:rPr>
          <w:b/>
          <w:bCs/>
          <w:i/>
          <w:iCs/>
          <w:sz w:val="24"/>
          <w:szCs w:val="24"/>
          <w:rtl/>
          <w:rPrChange w:id="128" w:author="user" w:date="2019-01-20T00:06:00Z">
            <w:rPr>
              <w:b/>
              <w:bCs/>
              <w:i/>
              <w:iCs/>
              <w:rtl/>
            </w:rPr>
          </w:rPrChange>
        </w:rPr>
      </w:pPr>
      <w:r w:rsidRPr="00C74070">
        <w:rPr>
          <w:rFonts w:hint="cs"/>
          <w:b/>
          <w:bCs/>
          <w:i/>
          <w:iCs/>
          <w:sz w:val="24"/>
          <w:szCs w:val="24"/>
          <w:rtl/>
          <w:rPrChange w:id="129" w:author="user" w:date="2019-01-20T00:06:00Z">
            <w:rPr>
              <w:rFonts w:hint="cs"/>
              <w:b/>
              <w:bCs/>
              <w:i/>
              <w:iCs/>
              <w:rtl/>
            </w:rPr>
          </w:rPrChange>
        </w:rPr>
        <w:t xml:space="preserve">באפשרות </w:t>
      </w:r>
      <w:r w:rsidR="00A35007" w:rsidRPr="00C74070">
        <w:rPr>
          <w:rFonts w:hint="cs"/>
          <w:b/>
          <w:bCs/>
          <w:i/>
          <w:iCs/>
          <w:sz w:val="24"/>
          <w:szCs w:val="24"/>
          <w:rtl/>
          <w:rPrChange w:id="130" w:author="user" w:date="2019-01-20T00:06:00Z">
            <w:rPr>
              <w:rFonts w:hint="cs"/>
              <w:b/>
              <w:bCs/>
              <w:i/>
              <w:iCs/>
              <w:rtl/>
            </w:rPr>
          </w:rPrChange>
        </w:rPr>
        <w:t>הטסטר:</w:t>
      </w:r>
    </w:p>
    <w:p w:rsidR="00A35007" w:rsidRPr="00C74070" w:rsidRDefault="005150A2" w:rsidP="00C108D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rPrChange w:id="131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i/>
          <w:iCs/>
          <w:sz w:val="24"/>
          <w:szCs w:val="24"/>
          <w:rtl/>
          <w:rPrChange w:id="132" w:author="user" w:date="2019-01-20T00:06:00Z">
            <w:rPr>
              <w:rFonts w:hint="cs"/>
              <w:i/>
              <w:iCs/>
              <w:rtl/>
            </w:rPr>
          </w:rPrChange>
        </w:rPr>
        <w:t>לצפות</w:t>
      </w:r>
      <w:r w:rsidR="00C108D1" w:rsidRPr="00C74070">
        <w:rPr>
          <w:rFonts w:hint="cs"/>
          <w:i/>
          <w:iCs/>
          <w:sz w:val="24"/>
          <w:szCs w:val="24"/>
          <w:rtl/>
          <w:rPrChange w:id="133" w:author="user" w:date="2019-01-20T00:06:00Z">
            <w:rPr>
              <w:rFonts w:hint="cs"/>
              <w:i/>
              <w:iCs/>
              <w:rtl/>
            </w:rPr>
          </w:rPrChange>
        </w:rPr>
        <w:t xml:space="preserve"> </w:t>
      </w:r>
      <w:r w:rsidRPr="00C74070">
        <w:rPr>
          <w:rFonts w:hint="cs"/>
          <w:i/>
          <w:iCs/>
          <w:sz w:val="24"/>
          <w:szCs w:val="24"/>
          <w:rtl/>
          <w:rPrChange w:id="134" w:author="user" w:date="2019-01-20T00:06:00Z">
            <w:rPr>
              <w:rFonts w:hint="cs"/>
              <w:i/>
              <w:iCs/>
              <w:rtl/>
            </w:rPr>
          </w:rPrChange>
        </w:rPr>
        <w:t>ב</w:t>
      </w:r>
      <w:r w:rsidR="00C108D1" w:rsidRPr="00C74070">
        <w:rPr>
          <w:rFonts w:hint="cs"/>
          <w:i/>
          <w:iCs/>
          <w:sz w:val="24"/>
          <w:szCs w:val="24"/>
          <w:rtl/>
          <w:rPrChange w:id="135" w:author="user" w:date="2019-01-20T00:06:00Z">
            <w:rPr>
              <w:rFonts w:hint="cs"/>
              <w:i/>
              <w:iCs/>
              <w:rtl/>
            </w:rPr>
          </w:rPrChange>
        </w:rPr>
        <w:t>טסטים שעליו לבצע</w:t>
      </w:r>
    </w:p>
    <w:p w:rsidR="00C108D1" w:rsidRPr="00C74070" w:rsidRDefault="005150A2" w:rsidP="00C108D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rPrChange w:id="136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i/>
          <w:iCs/>
          <w:sz w:val="24"/>
          <w:szCs w:val="24"/>
          <w:rtl/>
          <w:rPrChange w:id="137" w:author="user" w:date="2019-01-20T00:06:00Z">
            <w:rPr>
              <w:rFonts w:hint="cs"/>
              <w:i/>
              <w:iCs/>
              <w:rtl/>
            </w:rPr>
          </w:rPrChange>
        </w:rPr>
        <w:t>לצפות</w:t>
      </w:r>
      <w:r w:rsidR="00C108D1" w:rsidRPr="00C74070">
        <w:rPr>
          <w:rFonts w:hint="cs"/>
          <w:i/>
          <w:iCs/>
          <w:sz w:val="24"/>
          <w:szCs w:val="24"/>
          <w:rtl/>
          <w:rPrChange w:id="138" w:author="user" w:date="2019-01-20T00:06:00Z">
            <w:rPr>
              <w:rFonts w:hint="cs"/>
              <w:i/>
              <w:iCs/>
              <w:rtl/>
            </w:rPr>
          </w:rPrChange>
        </w:rPr>
        <w:t xml:space="preserve"> </w:t>
      </w:r>
      <w:r w:rsidRPr="00C74070">
        <w:rPr>
          <w:rFonts w:hint="cs"/>
          <w:i/>
          <w:iCs/>
          <w:sz w:val="24"/>
          <w:szCs w:val="24"/>
          <w:rtl/>
          <w:rPrChange w:id="139" w:author="user" w:date="2019-01-20T00:06:00Z">
            <w:rPr>
              <w:rFonts w:hint="cs"/>
              <w:i/>
              <w:iCs/>
              <w:rtl/>
            </w:rPr>
          </w:rPrChange>
        </w:rPr>
        <w:t>ב</w:t>
      </w:r>
      <w:r w:rsidR="00C108D1" w:rsidRPr="00C74070">
        <w:rPr>
          <w:rFonts w:hint="cs"/>
          <w:i/>
          <w:iCs/>
          <w:sz w:val="24"/>
          <w:szCs w:val="24"/>
          <w:rtl/>
          <w:rPrChange w:id="140" w:author="user" w:date="2019-01-20T00:06:00Z">
            <w:rPr>
              <w:rFonts w:hint="cs"/>
              <w:i/>
              <w:iCs/>
              <w:rtl/>
            </w:rPr>
          </w:rPrChange>
        </w:rPr>
        <w:t>טסטים שבוצעו כבר על ידו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rPrChange w:id="141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i/>
          <w:iCs/>
          <w:sz w:val="24"/>
          <w:szCs w:val="24"/>
          <w:rtl/>
          <w:rPrChange w:id="142" w:author="user" w:date="2019-01-20T00:06:00Z">
            <w:rPr>
              <w:rFonts w:hint="cs"/>
              <w:i/>
              <w:iCs/>
              <w:rtl/>
            </w:rPr>
          </w:rPrChange>
        </w:rPr>
        <w:t>לעדכן את מצב הטסט (עבר</w:t>
      </w:r>
      <w:r w:rsidRPr="00C74070">
        <w:rPr>
          <w:i/>
          <w:iCs/>
          <w:sz w:val="24"/>
          <w:szCs w:val="24"/>
          <w:rPrChange w:id="143" w:author="user" w:date="2019-01-20T00:06:00Z">
            <w:rPr>
              <w:i/>
              <w:iCs/>
            </w:rPr>
          </w:rPrChange>
        </w:rPr>
        <w:t>/</w:t>
      </w:r>
      <w:r w:rsidRPr="00C74070">
        <w:rPr>
          <w:rFonts w:hint="cs"/>
          <w:i/>
          <w:iCs/>
          <w:sz w:val="24"/>
          <w:szCs w:val="24"/>
          <w:rtl/>
          <w:rPrChange w:id="144" w:author="user" w:date="2019-01-20T00:06:00Z">
            <w:rPr>
              <w:rFonts w:hint="cs"/>
              <w:i/>
              <w:iCs/>
              <w:rtl/>
            </w:rPr>
          </w:rPrChange>
        </w:rPr>
        <w:t>לא עבר)</w:t>
      </w:r>
    </w:p>
    <w:p w:rsidR="00C108D1" w:rsidRPr="00C74070" w:rsidRDefault="00C108D1" w:rsidP="00C108D1">
      <w:pPr>
        <w:pStyle w:val="ListParagraph"/>
        <w:ind w:left="206"/>
        <w:rPr>
          <w:i/>
          <w:iCs/>
          <w:sz w:val="24"/>
          <w:szCs w:val="24"/>
          <w:rtl/>
          <w:rPrChange w:id="145" w:author="user" w:date="2019-01-20T00:06:00Z">
            <w:rPr>
              <w:i/>
              <w:iCs/>
              <w:rtl/>
            </w:rPr>
          </w:rPrChange>
        </w:rPr>
      </w:pPr>
    </w:p>
    <w:p w:rsidR="00C108D1" w:rsidRPr="00C74070" w:rsidRDefault="00C108D1" w:rsidP="00110175">
      <w:pPr>
        <w:rPr>
          <w:b/>
          <w:bCs/>
          <w:i/>
          <w:iCs/>
          <w:sz w:val="24"/>
          <w:szCs w:val="24"/>
          <w:rtl/>
          <w:rPrChange w:id="146" w:author="user" w:date="2019-01-20T00:06:00Z">
            <w:rPr>
              <w:i/>
              <w:iCs/>
              <w:rtl/>
            </w:rPr>
          </w:rPrChange>
        </w:rPr>
        <w:pPrChange w:id="147" w:author="user" w:date="2019-01-19T23:52:00Z">
          <w:pPr>
            <w:pStyle w:val="ListParagraph"/>
            <w:ind w:left="206"/>
          </w:pPr>
        </w:pPrChange>
      </w:pPr>
      <w:r w:rsidRPr="00C74070">
        <w:rPr>
          <w:rFonts w:hint="cs"/>
          <w:b/>
          <w:bCs/>
          <w:i/>
          <w:iCs/>
          <w:sz w:val="24"/>
          <w:szCs w:val="24"/>
          <w:rtl/>
          <w:rPrChange w:id="148" w:author="user" w:date="2019-01-20T00:06:00Z">
            <w:rPr>
              <w:rFonts w:hint="cs"/>
              <w:b/>
              <w:bCs/>
              <w:i/>
              <w:iCs/>
              <w:rtl/>
            </w:rPr>
          </w:rPrChange>
        </w:rPr>
        <w:t>באפשרות המנהל</w:t>
      </w:r>
      <w:r w:rsidRPr="00C74070">
        <w:rPr>
          <w:rFonts w:hint="cs"/>
          <w:b/>
          <w:bCs/>
          <w:i/>
          <w:iCs/>
          <w:sz w:val="24"/>
          <w:szCs w:val="24"/>
          <w:rtl/>
          <w:rPrChange w:id="149" w:author="user" w:date="2019-01-20T00:06:00Z">
            <w:rPr>
              <w:rFonts w:hint="cs"/>
              <w:i/>
              <w:iCs/>
              <w:rtl/>
            </w:rPr>
          </w:rPrChange>
        </w:rPr>
        <w:t>: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50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51" w:author="user" w:date="2019-01-20T00:06:00Z">
            <w:rPr>
              <w:rFonts w:hint="cs"/>
              <w:rtl/>
            </w:rPr>
          </w:rPrChange>
        </w:rPr>
        <w:t>לצפות, להוסיף, לעדכן ולמחוק טסטרים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52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53" w:author="user" w:date="2019-01-20T00:06:00Z">
            <w:rPr>
              <w:rFonts w:hint="cs"/>
              <w:rtl/>
            </w:rPr>
          </w:rPrChange>
        </w:rPr>
        <w:t xml:space="preserve">לצפות, להוסיף, לעדכן ולמחוק </w:t>
      </w:r>
      <w:r w:rsidRPr="00C74070">
        <w:rPr>
          <w:rFonts w:hint="cs"/>
          <w:sz w:val="24"/>
          <w:szCs w:val="24"/>
          <w:rtl/>
          <w:rPrChange w:id="154" w:author="user" w:date="2019-01-20T00:06:00Z">
            <w:rPr>
              <w:rFonts w:hint="cs"/>
              <w:i/>
              <w:iCs/>
              <w:rtl/>
            </w:rPr>
          </w:rPrChange>
        </w:rPr>
        <w:t>תלמידים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55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56" w:author="user" w:date="2019-01-20T00:06:00Z">
            <w:rPr>
              <w:rFonts w:hint="cs"/>
              <w:i/>
              <w:iCs/>
              <w:rtl/>
            </w:rPr>
          </w:rPrChange>
        </w:rPr>
        <w:t>לצפות, להוסיף, לעדכן ולמחוק את כל הטסטים שבוצעו</w:t>
      </w:r>
      <w:r w:rsidRPr="00C74070">
        <w:rPr>
          <w:sz w:val="24"/>
          <w:szCs w:val="24"/>
          <w:rPrChange w:id="157" w:author="user" w:date="2019-01-20T00:06:00Z">
            <w:rPr>
              <w:i/>
              <w:iCs/>
            </w:rPr>
          </w:rPrChange>
        </w:rPr>
        <w:t>/</w:t>
      </w:r>
      <w:r w:rsidRPr="00C74070">
        <w:rPr>
          <w:rFonts w:hint="cs"/>
          <w:sz w:val="24"/>
          <w:szCs w:val="24"/>
          <w:rtl/>
          <w:rPrChange w:id="158" w:author="user" w:date="2019-01-20T00:06:00Z">
            <w:rPr>
              <w:rFonts w:hint="cs"/>
              <w:i/>
              <w:iCs/>
              <w:rtl/>
            </w:rPr>
          </w:rPrChange>
        </w:rPr>
        <w:t xml:space="preserve"> לא בוצעו , עברו</w:t>
      </w:r>
      <w:r w:rsidRPr="00C74070">
        <w:rPr>
          <w:sz w:val="24"/>
          <w:szCs w:val="24"/>
          <w:rPrChange w:id="159" w:author="user" w:date="2019-01-20T00:06:00Z">
            <w:rPr>
              <w:i/>
              <w:iCs/>
            </w:rPr>
          </w:rPrChange>
        </w:rPr>
        <w:t>/</w:t>
      </w:r>
      <w:r w:rsidRPr="00C74070">
        <w:rPr>
          <w:rFonts w:hint="cs"/>
          <w:sz w:val="24"/>
          <w:szCs w:val="24"/>
          <w:rtl/>
          <w:rPrChange w:id="160" w:author="user" w:date="2019-01-20T00:06:00Z">
            <w:rPr>
              <w:rFonts w:hint="cs"/>
              <w:i/>
              <w:iCs/>
              <w:rtl/>
            </w:rPr>
          </w:rPrChange>
        </w:rPr>
        <w:t xml:space="preserve"> לא עברו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61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62" w:author="user" w:date="2019-01-20T00:06:00Z">
            <w:rPr>
              <w:rFonts w:hint="cs"/>
              <w:i/>
              <w:iCs/>
              <w:rtl/>
            </w:rPr>
          </w:rPrChange>
        </w:rPr>
        <w:t>ל</w:t>
      </w:r>
      <w:r w:rsidRPr="00C74070">
        <w:rPr>
          <w:rFonts w:hint="cs"/>
          <w:sz w:val="24"/>
          <w:szCs w:val="24"/>
          <w:rtl/>
          <w:rPrChange w:id="163" w:author="user" w:date="2019-01-20T00:06:00Z">
            <w:rPr>
              <w:rFonts w:hint="cs"/>
              <w:rtl/>
            </w:rPr>
          </w:rPrChange>
        </w:rPr>
        <w:t xml:space="preserve">ייצא את רשימת התלמידים לקובץ </w:t>
      </w:r>
      <w:r w:rsidR="001B4FFA" w:rsidRPr="00C74070">
        <w:rPr>
          <w:sz w:val="24"/>
          <w:szCs w:val="24"/>
          <w:rPrChange w:id="164" w:author="user" w:date="2019-01-20T00:06:00Z">
            <w:rPr/>
          </w:rPrChange>
        </w:rPr>
        <w:t>EXCEL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65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66" w:author="user" w:date="2019-01-20T00:06:00Z">
            <w:rPr>
              <w:rFonts w:hint="cs"/>
              <w:i/>
              <w:iCs/>
              <w:rtl/>
            </w:rPr>
          </w:rPrChange>
        </w:rPr>
        <w:t>ל</w:t>
      </w:r>
      <w:r w:rsidRPr="00C74070">
        <w:rPr>
          <w:rFonts w:hint="cs"/>
          <w:sz w:val="24"/>
          <w:szCs w:val="24"/>
          <w:rtl/>
          <w:rPrChange w:id="167" w:author="user" w:date="2019-01-20T00:06:00Z">
            <w:rPr>
              <w:rFonts w:hint="cs"/>
              <w:rtl/>
            </w:rPr>
          </w:rPrChange>
        </w:rPr>
        <w:t>ייצא את רשימת הטסטרים לקובץ</w:t>
      </w:r>
      <w:r w:rsidR="001B4FFA" w:rsidRPr="00C74070">
        <w:rPr>
          <w:sz w:val="24"/>
          <w:szCs w:val="24"/>
          <w:rPrChange w:id="168" w:author="user" w:date="2019-01-20T00:06:00Z">
            <w:rPr/>
          </w:rPrChange>
        </w:rPr>
        <w:t xml:space="preserve"> </w:t>
      </w:r>
      <w:r w:rsidR="001B4FFA" w:rsidRPr="00C74070">
        <w:rPr>
          <w:rFonts w:hint="cs"/>
          <w:sz w:val="24"/>
          <w:szCs w:val="24"/>
          <w:rtl/>
          <w:rPrChange w:id="169" w:author="user" w:date="2019-01-20T00:06:00Z">
            <w:rPr>
              <w:rFonts w:hint="cs"/>
              <w:rtl/>
            </w:rPr>
          </w:rPrChange>
        </w:rPr>
        <w:t xml:space="preserve"> </w:t>
      </w:r>
      <w:r w:rsidR="001B4FFA" w:rsidRPr="00C74070">
        <w:rPr>
          <w:sz w:val="24"/>
          <w:szCs w:val="24"/>
          <w:rPrChange w:id="170" w:author="user" w:date="2019-01-20T00:06:00Z">
            <w:rPr/>
          </w:rPrChange>
        </w:rPr>
        <w:t>EXCEL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71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72" w:author="user" w:date="2019-01-20T00:06:00Z">
            <w:rPr>
              <w:rFonts w:hint="cs"/>
              <w:i/>
              <w:iCs/>
              <w:rtl/>
            </w:rPr>
          </w:rPrChange>
        </w:rPr>
        <w:lastRenderedPageBreak/>
        <w:t>ל</w:t>
      </w:r>
      <w:r w:rsidRPr="00C74070">
        <w:rPr>
          <w:rFonts w:hint="cs"/>
          <w:sz w:val="24"/>
          <w:szCs w:val="24"/>
          <w:rtl/>
          <w:rPrChange w:id="173" w:author="user" w:date="2019-01-20T00:06:00Z">
            <w:rPr>
              <w:rFonts w:hint="cs"/>
              <w:rtl/>
            </w:rPr>
          </w:rPrChange>
        </w:rPr>
        <w:t xml:space="preserve">ייצא את רשימת הטסטים לקובץ </w:t>
      </w:r>
      <w:r w:rsidR="001B4FFA" w:rsidRPr="00C74070">
        <w:rPr>
          <w:sz w:val="24"/>
          <w:szCs w:val="24"/>
          <w:rPrChange w:id="174" w:author="user" w:date="2019-01-20T00:06:00Z">
            <w:rPr/>
          </w:rPrChange>
        </w:rPr>
        <w:t>EXCEL</w:t>
      </w:r>
    </w:p>
    <w:p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75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76" w:author="user" w:date="2019-01-20T00:06:00Z">
            <w:rPr>
              <w:rFonts w:hint="cs"/>
              <w:rtl/>
            </w:rPr>
          </w:rPrChange>
        </w:rPr>
        <w:t>לשלוח</w:t>
      </w:r>
      <w:r w:rsidR="001B4FFA" w:rsidRPr="00C74070">
        <w:rPr>
          <w:rFonts w:hint="cs"/>
          <w:sz w:val="24"/>
          <w:szCs w:val="24"/>
          <w:rtl/>
          <w:rPrChange w:id="177" w:author="user" w:date="2019-01-20T00:06:00Z">
            <w:rPr>
              <w:rFonts w:hint="cs"/>
              <w:rtl/>
            </w:rPr>
          </w:rPrChange>
        </w:rPr>
        <w:t xml:space="preserve"> בקליק</w:t>
      </w:r>
      <w:r w:rsidRPr="00C74070">
        <w:rPr>
          <w:rFonts w:hint="cs"/>
          <w:sz w:val="24"/>
          <w:szCs w:val="24"/>
          <w:rtl/>
          <w:rPrChange w:id="178" w:author="user" w:date="2019-01-20T00:06:00Z">
            <w:rPr>
              <w:rFonts w:hint="cs"/>
              <w:rtl/>
            </w:rPr>
          </w:rPrChange>
        </w:rPr>
        <w:t xml:space="preserve"> תזכורת בדוא"ל לכל התלמידים שקבעו ל</w:t>
      </w:r>
      <w:r w:rsidR="002B5B55" w:rsidRPr="00C74070">
        <w:rPr>
          <w:rFonts w:hint="cs"/>
          <w:sz w:val="24"/>
          <w:szCs w:val="24"/>
          <w:rtl/>
          <w:rPrChange w:id="179" w:author="user" w:date="2019-01-20T00:06:00Z">
            <w:rPr>
              <w:rFonts w:hint="cs"/>
              <w:rtl/>
            </w:rPr>
          </w:rPrChange>
        </w:rPr>
        <w:t>אותו היום</w:t>
      </w:r>
    </w:p>
    <w:p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80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81" w:author="user" w:date="2019-01-20T00:06:00Z">
            <w:rPr>
              <w:rFonts w:hint="cs"/>
              <w:rtl/>
            </w:rPr>
          </w:rPrChange>
        </w:rPr>
        <w:t>לשנות הגדרות מערכת (פירוט בהמשך</w:t>
      </w:r>
      <w:r w:rsidR="001B4FFA" w:rsidRPr="00C74070">
        <w:rPr>
          <w:rFonts w:hint="cs"/>
          <w:sz w:val="24"/>
          <w:szCs w:val="24"/>
          <w:rtl/>
          <w:rPrChange w:id="182" w:author="user" w:date="2019-01-20T00:06:00Z">
            <w:rPr>
              <w:rFonts w:hint="cs"/>
              <w:rtl/>
            </w:rPr>
          </w:rPrChange>
        </w:rPr>
        <w:t>*</w:t>
      </w:r>
      <w:r w:rsidRPr="00C74070">
        <w:rPr>
          <w:rFonts w:hint="cs"/>
          <w:sz w:val="24"/>
          <w:szCs w:val="24"/>
          <w:rtl/>
          <w:rPrChange w:id="183" w:author="user" w:date="2019-01-20T00:06:00Z">
            <w:rPr>
              <w:rFonts w:hint="cs"/>
              <w:rtl/>
            </w:rPr>
          </w:rPrChange>
        </w:rPr>
        <w:t>)</w:t>
      </w:r>
    </w:p>
    <w:p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84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85" w:author="user" w:date="2019-01-20T00:06:00Z">
            <w:rPr>
              <w:rFonts w:hint="cs"/>
              <w:i/>
              <w:iCs/>
              <w:rtl/>
            </w:rPr>
          </w:rPrChange>
        </w:rPr>
        <w:t>לחפש באופן חופשי בכל השדות</w:t>
      </w:r>
    </w:p>
    <w:p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86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87" w:author="user" w:date="2019-01-20T00:06:00Z">
            <w:rPr>
              <w:rFonts w:hint="cs"/>
              <w:i/>
              <w:iCs/>
              <w:rtl/>
            </w:rPr>
          </w:rPrChange>
        </w:rPr>
        <w:t>לחפש לפי שם פרטי, משפחה ותעודת זהות</w:t>
      </w:r>
    </w:p>
    <w:p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88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89" w:author="user" w:date="2019-01-20T00:06:00Z">
            <w:rPr>
              <w:rFonts w:hint="cs"/>
              <w:i/>
              <w:iCs/>
              <w:rtl/>
            </w:rPr>
          </w:rPrChange>
        </w:rPr>
        <w:t>לסנן לפי סוגי ר</w:t>
      </w:r>
      <w:r w:rsidR="001B4FFA" w:rsidRPr="00C74070">
        <w:rPr>
          <w:rFonts w:hint="cs"/>
          <w:sz w:val="24"/>
          <w:szCs w:val="24"/>
          <w:rtl/>
          <w:rPrChange w:id="190" w:author="user" w:date="2019-01-20T00:06:00Z">
            <w:rPr>
              <w:rFonts w:hint="cs"/>
              <w:i/>
              <w:iCs/>
              <w:rtl/>
            </w:rPr>
          </w:rPrChange>
        </w:rPr>
        <w:t>י</w:t>
      </w:r>
      <w:r w:rsidRPr="00C74070">
        <w:rPr>
          <w:rFonts w:hint="cs"/>
          <w:sz w:val="24"/>
          <w:szCs w:val="24"/>
          <w:rtl/>
          <w:rPrChange w:id="191" w:author="user" w:date="2019-01-20T00:06:00Z">
            <w:rPr>
              <w:rFonts w:hint="cs"/>
              <w:i/>
              <w:iCs/>
              <w:rtl/>
            </w:rPr>
          </w:rPrChange>
        </w:rPr>
        <w:t>שיון שהמורה מתמחה</w:t>
      </w:r>
    </w:p>
    <w:p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192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193" w:author="user" w:date="2019-01-20T00:06:00Z">
            <w:rPr>
              <w:rFonts w:hint="cs"/>
              <w:rtl/>
            </w:rPr>
          </w:rPrChange>
        </w:rPr>
        <w:t>לסנן לפי סוגי ר</w:t>
      </w:r>
      <w:r w:rsidR="001B4FFA" w:rsidRPr="00C74070">
        <w:rPr>
          <w:rFonts w:hint="cs"/>
          <w:sz w:val="24"/>
          <w:szCs w:val="24"/>
          <w:rtl/>
          <w:rPrChange w:id="194" w:author="user" w:date="2019-01-20T00:06:00Z">
            <w:rPr>
              <w:rFonts w:hint="cs"/>
              <w:rtl/>
            </w:rPr>
          </w:rPrChange>
        </w:rPr>
        <w:t>י</w:t>
      </w:r>
      <w:r w:rsidRPr="00C74070">
        <w:rPr>
          <w:rFonts w:hint="cs"/>
          <w:sz w:val="24"/>
          <w:szCs w:val="24"/>
          <w:rtl/>
          <w:rPrChange w:id="195" w:author="user" w:date="2019-01-20T00:06:00Z">
            <w:rPr>
              <w:rFonts w:hint="cs"/>
              <w:rtl/>
            </w:rPr>
          </w:rPrChange>
        </w:rPr>
        <w:t>שיון שהתלמיד לומד</w:t>
      </w:r>
    </w:p>
    <w:p w:rsidR="002B5B55" w:rsidRPr="00C74070" w:rsidDel="003558AE" w:rsidRDefault="002B5B55" w:rsidP="00110175">
      <w:pPr>
        <w:pStyle w:val="ListParagraph"/>
        <w:numPr>
          <w:ilvl w:val="0"/>
          <w:numId w:val="1"/>
        </w:numPr>
        <w:spacing w:after="0" w:line="240" w:lineRule="auto"/>
        <w:rPr>
          <w:del w:id="196" w:author="user" w:date="2019-01-19T23:56:00Z"/>
          <w:sz w:val="24"/>
          <w:szCs w:val="24"/>
          <w:rPrChange w:id="197" w:author="user" w:date="2019-01-20T00:06:00Z">
            <w:rPr>
              <w:del w:id="198" w:author="user" w:date="2019-01-19T23:56:00Z"/>
            </w:rPr>
          </w:rPrChange>
        </w:rPr>
      </w:pPr>
      <w:r w:rsidRPr="00C74070">
        <w:rPr>
          <w:rFonts w:hint="cs"/>
          <w:sz w:val="24"/>
          <w:szCs w:val="24"/>
          <w:rtl/>
          <w:rPrChange w:id="199" w:author="user" w:date="2019-01-20T00:06:00Z">
            <w:rPr>
              <w:rFonts w:hint="cs"/>
              <w:rtl/>
            </w:rPr>
          </w:rPrChange>
        </w:rPr>
        <w:t>לסנן טסטים לפי עבר</w:t>
      </w:r>
      <w:r w:rsidRPr="00C74070">
        <w:rPr>
          <w:sz w:val="24"/>
          <w:szCs w:val="24"/>
          <w:rPrChange w:id="200" w:author="user" w:date="2019-01-20T00:06:00Z">
            <w:rPr/>
          </w:rPrChange>
        </w:rPr>
        <w:t>/</w:t>
      </w:r>
      <w:r w:rsidRPr="00C74070">
        <w:rPr>
          <w:rFonts w:hint="cs"/>
          <w:sz w:val="24"/>
          <w:szCs w:val="24"/>
          <w:rtl/>
          <w:rPrChange w:id="201" w:author="user" w:date="2019-01-20T00:06:00Z">
            <w:rPr>
              <w:rFonts w:hint="cs"/>
              <w:rtl/>
            </w:rPr>
          </w:rPrChange>
        </w:rPr>
        <w:t xml:space="preserve"> לא עבר, לפי סוג </w:t>
      </w:r>
      <w:proofErr w:type="spellStart"/>
      <w:r w:rsidRPr="00C74070">
        <w:rPr>
          <w:rFonts w:hint="cs"/>
          <w:sz w:val="24"/>
          <w:szCs w:val="24"/>
          <w:rtl/>
          <w:rPrChange w:id="202" w:author="user" w:date="2019-01-20T00:06:00Z">
            <w:rPr>
              <w:rFonts w:hint="cs"/>
              <w:rtl/>
            </w:rPr>
          </w:rPrChange>
        </w:rPr>
        <w:t>רשיון</w:t>
      </w:r>
      <w:proofErr w:type="spellEnd"/>
      <w:r w:rsidRPr="00C74070">
        <w:rPr>
          <w:rFonts w:hint="cs"/>
          <w:sz w:val="24"/>
          <w:szCs w:val="24"/>
          <w:rtl/>
          <w:rPrChange w:id="203" w:author="user" w:date="2019-01-20T00:06:00Z">
            <w:rPr>
              <w:rFonts w:hint="cs"/>
              <w:rtl/>
            </w:rPr>
          </w:rPrChange>
        </w:rPr>
        <w:t xml:space="preserve">, ולפי טווח תאריכים </w:t>
      </w:r>
      <w:del w:id="204" w:author="user" w:date="2019-01-19T23:57:00Z">
        <w:r w:rsidRPr="00C74070" w:rsidDel="00110175">
          <w:rPr>
            <w:rFonts w:hint="cs"/>
            <w:sz w:val="24"/>
            <w:szCs w:val="24"/>
            <w:rtl/>
            <w:rPrChange w:id="205" w:author="user" w:date="2019-01-20T00:06:00Z">
              <w:rPr>
                <w:rFonts w:hint="cs"/>
                <w:rtl/>
              </w:rPr>
            </w:rPrChange>
          </w:rPr>
          <w:delText>.</w:delText>
        </w:r>
      </w:del>
    </w:p>
    <w:p w:rsidR="003558AE" w:rsidRPr="00C74070" w:rsidRDefault="003558AE" w:rsidP="00110175">
      <w:pPr>
        <w:pStyle w:val="ListParagraph"/>
        <w:numPr>
          <w:ilvl w:val="0"/>
          <w:numId w:val="1"/>
        </w:numPr>
        <w:spacing w:after="0" w:line="240" w:lineRule="auto"/>
        <w:rPr>
          <w:ins w:id="206" w:author="user" w:date="2019-01-20T00:00:00Z"/>
          <w:sz w:val="24"/>
          <w:szCs w:val="24"/>
          <w:rPrChange w:id="207" w:author="user" w:date="2019-01-20T00:06:00Z">
            <w:rPr>
              <w:ins w:id="208" w:author="user" w:date="2019-01-20T00:00:00Z"/>
            </w:rPr>
          </w:rPrChange>
        </w:rPr>
      </w:pPr>
    </w:p>
    <w:p w:rsidR="00110175" w:rsidRPr="00C74070" w:rsidRDefault="00110175" w:rsidP="003558AE">
      <w:pPr>
        <w:pStyle w:val="ListParagraph"/>
        <w:spacing w:after="0" w:line="240" w:lineRule="auto"/>
        <w:ind w:left="206"/>
        <w:rPr>
          <w:ins w:id="209" w:author="user" w:date="2019-01-19T23:57:00Z"/>
          <w:sz w:val="24"/>
          <w:szCs w:val="24"/>
          <w:rPrChange w:id="210" w:author="user" w:date="2019-01-20T00:06:00Z">
            <w:rPr>
              <w:ins w:id="211" w:author="user" w:date="2019-01-19T23:57:00Z"/>
            </w:rPr>
          </w:rPrChange>
        </w:rPr>
        <w:pPrChange w:id="212" w:author="user" w:date="2019-01-20T00:00:00Z">
          <w:pPr>
            <w:pStyle w:val="ListParagraph"/>
            <w:numPr>
              <w:numId w:val="1"/>
            </w:numPr>
            <w:spacing w:after="0" w:line="240" w:lineRule="auto"/>
            <w:ind w:left="206" w:hanging="360"/>
          </w:pPr>
        </w:pPrChange>
      </w:pPr>
    </w:p>
    <w:p w:rsidR="002B5B55" w:rsidRPr="00C74070" w:rsidDel="00110175" w:rsidRDefault="002B5B55" w:rsidP="00110175">
      <w:pPr>
        <w:pStyle w:val="ListParagraph"/>
        <w:spacing w:after="0" w:line="240" w:lineRule="auto"/>
        <w:ind w:left="206"/>
        <w:rPr>
          <w:del w:id="213" w:author="user" w:date="2019-01-19T23:53:00Z"/>
          <w:sz w:val="24"/>
          <w:szCs w:val="24"/>
          <w:rtl/>
          <w:rPrChange w:id="214" w:author="user" w:date="2019-01-20T00:06:00Z">
            <w:rPr>
              <w:del w:id="215" w:author="user" w:date="2019-01-19T23:53:00Z"/>
              <w:i/>
              <w:iCs/>
              <w:rtl/>
            </w:rPr>
          </w:rPrChange>
        </w:rPr>
        <w:pPrChange w:id="216" w:author="user" w:date="2019-01-19T23:57:00Z">
          <w:pPr>
            <w:pStyle w:val="ListParagraph"/>
            <w:ind w:left="206"/>
          </w:pPr>
        </w:pPrChange>
      </w:pPr>
    </w:p>
    <w:p w:rsidR="002B5B55" w:rsidRPr="00C74070" w:rsidDel="00110175" w:rsidRDefault="002B5B55" w:rsidP="00110175">
      <w:pPr>
        <w:pStyle w:val="ListParagraph"/>
        <w:spacing w:after="0" w:line="240" w:lineRule="auto"/>
        <w:ind w:left="206"/>
        <w:rPr>
          <w:del w:id="217" w:author="user" w:date="2019-01-19T23:53:00Z"/>
          <w:sz w:val="24"/>
          <w:szCs w:val="24"/>
          <w:rtl/>
          <w:rPrChange w:id="218" w:author="user" w:date="2019-01-20T00:06:00Z">
            <w:rPr>
              <w:del w:id="219" w:author="user" w:date="2019-01-19T23:53:00Z"/>
              <w:i/>
              <w:iCs/>
              <w:rtl/>
            </w:rPr>
          </w:rPrChange>
        </w:rPr>
        <w:pPrChange w:id="220" w:author="user" w:date="2019-01-19T23:57:00Z">
          <w:pPr>
            <w:pStyle w:val="ListParagraph"/>
            <w:ind w:left="206"/>
          </w:pPr>
        </w:pPrChange>
      </w:pPr>
    </w:p>
    <w:p w:rsidR="002B5B55" w:rsidRPr="00C74070" w:rsidRDefault="002B5B55" w:rsidP="00110175">
      <w:pPr>
        <w:pStyle w:val="ListParagraph"/>
        <w:spacing w:after="0" w:line="240" w:lineRule="auto"/>
        <w:ind w:left="206"/>
        <w:rPr>
          <w:sz w:val="24"/>
          <w:szCs w:val="24"/>
          <w:rtl/>
          <w:rPrChange w:id="221" w:author="user" w:date="2019-01-20T00:06:00Z">
            <w:rPr>
              <w:i/>
              <w:iCs/>
              <w:rtl/>
            </w:rPr>
          </w:rPrChange>
        </w:rPr>
        <w:pPrChange w:id="222" w:author="user" w:date="2019-01-19T23:57:00Z">
          <w:pPr>
            <w:pStyle w:val="ListParagraph"/>
            <w:ind w:left="206"/>
          </w:pPr>
        </w:pPrChange>
      </w:pPr>
    </w:p>
    <w:p w:rsidR="002B5B55" w:rsidRPr="00C74070" w:rsidRDefault="001B4FFA" w:rsidP="00110175">
      <w:pPr>
        <w:spacing w:after="0" w:line="240" w:lineRule="auto"/>
        <w:contextualSpacing/>
        <w:rPr>
          <w:ins w:id="223" w:author="user" w:date="2019-01-19T23:57:00Z"/>
          <w:b/>
          <w:bCs/>
          <w:sz w:val="24"/>
          <w:szCs w:val="24"/>
          <w:rPrChange w:id="224" w:author="user" w:date="2019-01-20T00:06:00Z">
            <w:rPr>
              <w:ins w:id="225" w:author="user" w:date="2019-01-19T23:57:00Z"/>
              <w:b/>
              <w:bCs/>
            </w:rPr>
          </w:rPrChange>
        </w:rPr>
      </w:pPr>
      <w:r w:rsidRPr="00C74070">
        <w:rPr>
          <w:rFonts w:hint="cs"/>
          <w:b/>
          <w:bCs/>
          <w:sz w:val="24"/>
          <w:szCs w:val="24"/>
          <w:rtl/>
          <w:rPrChange w:id="226" w:author="user" w:date="2019-01-20T00:06:00Z">
            <w:rPr>
              <w:rFonts w:hint="cs"/>
              <w:b/>
              <w:bCs/>
              <w:i/>
              <w:iCs/>
              <w:rtl/>
            </w:rPr>
          </w:rPrChange>
        </w:rPr>
        <w:t>*</w:t>
      </w:r>
      <w:r w:rsidR="002B5B55" w:rsidRPr="00C74070">
        <w:rPr>
          <w:rFonts w:hint="cs"/>
          <w:b/>
          <w:bCs/>
          <w:sz w:val="24"/>
          <w:szCs w:val="24"/>
          <w:rtl/>
          <w:rPrChange w:id="227" w:author="user" w:date="2019-01-20T00:06:00Z">
            <w:rPr>
              <w:rFonts w:hint="cs"/>
              <w:b/>
              <w:bCs/>
              <w:i/>
              <w:iCs/>
              <w:rtl/>
            </w:rPr>
          </w:rPrChange>
        </w:rPr>
        <w:t>פירוט מסך ההגדרות</w:t>
      </w:r>
      <w:del w:id="228" w:author="user" w:date="2019-01-19T23:57:00Z">
        <w:r w:rsidR="002B5B55" w:rsidRPr="00C74070" w:rsidDel="00110175">
          <w:rPr>
            <w:rFonts w:hint="cs"/>
            <w:b/>
            <w:bCs/>
            <w:sz w:val="24"/>
            <w:szCs w:val="24"/>
            <w:rtl/>
            <w:rPrChange w:id="229" w:author="user" w:date="2019-01-20T00:06:00Z">
              <w:rPr>
                <w:rFonts w:hint="cs"/>
                <w:b/>
                <w:bCs/>
                <w:i/>
                <w:iCs/>
                <w:rtl/>
              </w:rPr>
            </w:rPrChange>
          </w:rPr>
          <w:delText>:</w:delText>
        </w:r>
      </w:del>
    </w:p>
    <w:p w:rsidR="00110175" w:rsidRPr="00C74070" w:rsidRDefault="00110175" w:rsidP="00110175">
      <w:pPr>
        <w:spacing w:after="0" w:line="240" w:lineRule="auto"/>
        <w:contextualSpacing/>
        <w:rPr>
          <w:b/>
          <w:bCs/>
          <w:sz w:val="24"/>
          <w:szCs w:val="24"/>
          <w:rtl/>
          <w:rPrChange w:id="230" w:author="user" w:date="2019-01-20T00:06:00Z">
            <w:rPr>
              <w:b/>
              <w:bCs/>
              <w:i/>
              <w:iCs/>
              <w:rtl/>
            </w:rPr>
          </w:rPrChange>
        </w:rPr>
        <w:pPrChange w:id="231" w:author="user" w:date="2019-01-19T23:56:00Z">
          <w:pPr>
            <w:pStyle w:val="ListParagraph"/>
            <w:ind w:left="206"/>
          </w:pPr>
        </w:pPrChange>
      </w:pPr>
    </w:p>
    <w:p w:rsidR="002B5B55" w:rsidRPr="00C74070" w:rsidDel="00110175" w:rsidRDefault="002B5B55" w:rsidP="00110175">
      <w:pPr>
        <w:rPr>
          <w:del w:id="232" w:author="user" w:date="2019-01-19T23:53:00Z"/>
          <w:sz w:val="24"/>
          <w:szCs w:val="24"/>
          <w:rtl/>
          <w:rPrChange w:id="233" w:author="user" w:date="2019-01-20T00:06:00Z">
            <w:rPr>
              <w:del w:id="234" w:author="user" w:date="2019-01-19T23:53:00Z"/>
              <w:i/>
              <w:iCs/>
              <w:rtl/>
            </w:rPr>
          </w:rPrChange>
        </w:rPr>
        <w:pPrChange w:id="235" w:author="user" w:date="2019-01-19T23:53:00Z">
          <w:pPr>
            <w:pStyle w:val="ListParagraph"/>
            <w:ind w:left="206"/>
          </w:pPr>
        </w:pPrChange>
      </w:pPr>
      <w:r w:rsidRPr="00C74070">
        <w:rPr>
          <w:rFonts w:hint="cs"/>
          <w:sz w:val="24"/>
          <w:szCs w:val="24"/>
          <w:rtl/>
          <w:rPrChange w:id="236" w:author="user" w:date="2019-01-20T00:06:00Z">
            <w:rPr>
              <w:rFonts w:hint="cs"/>
              <w:i/>
              <w:iCs/>
              <w:rtl/>
            </w:rPr>
          </w:rPrChange>
        </w:rPr>
        <w:t>באפשרות המנהל לשנות את ההגדרות הבאות:</w:t>
      </w:r>
    </w:p>
    <w:p w:rsidR="002B5B55" w:rsidRPr="00C74070" w:rsidRDefault="002B5B55" w:rsidP="00110175">
      <w:pPr>
        <w:rPr>
          <w:sz w:val="24"/>
          <w:szCs w:val="24"/>
          <w:rtl/>
          <w:rPrChange w:id="237" w:author="user" w:date="2019-01-20T00:06:00Z">
            <w:rPr>
              <w:i/>
              <w:iCs/>
              <w:rtl/>
            </w:rPr>
          </w:rPrChange>
        </w:rPr>
        <w:pPrChange w:id="238" w:author="user" w:date="2019-01-19T23:53:00Z">
          <w:pPr>
            <w:pStyle w:val="ListParagraph"/>
            <w:ind w:left="206"/>
          </w:pPr>
        </w:pPrChange>
      </w:pPr>
    </w:p>
    <w:p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239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240" w:author="user" w:date="2019-01-20T00:06:00Z">
            <w:rPr>
              <w:rFonts w:hint="cs"/>
              <w:i/>
              <w:iCs/>
              <w:rtl/>
            </w:rPr>
          </w:rPrChange>
        </w:rPr>
        <w:t>מספר שיעורים מינימלי שעל התלמיד לבצע לפני שניגש לטסט</w:t>
      </w:r>
    </w:p>
    <w:p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241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242" w:author="user" w:date="2019-01-20T00:06:00Z">
            <w:rPr>
              <w:rFonts w:hint="cs"/>
              <w:i/>
              <w:iCs/>
              <w:rtl/>
            </w:rPr>
          </w:rPrChange>
        </w:rPr>
        <w:t>גיל מינימלי לטסטר</w:t>
      </w:r>
    </w:p>
    <w:p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243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244" w:author="user" w:date="2019-01-20T00:06:00Z">
            <w:rPr>
              <w:rFonts w:hint="cs"/>
              <w:i/>
              <w:iCs/>
              <w:rtl/>
            </w:rPr>
          </w:rPrChange>
        </w:rPr>
        <w:t>גיל מינימלי לתלמיד</w:t>
      </w:r>
    </w:p>
    <w:p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245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246" w:author="user" w:date="2019-01-20T00:06:00Z">
            <w:rPr>
              <w:rFonts w:hint="cs"/>
              <w:i/>
              <w:iCs/>
              <w:rtl/>
            </w:rPr>
          </w:rPrChange>
        </w:rPr>
        <w:t>זמן מינימלי בין שני טסטים לאותו תלמיד</w:t>
      </w:r>
    </w:p>
    <w:p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247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248" w:author="user" w:date="2019-01-20T00:06:00Z">
            <w:rPr>
              <w:rFonts w:hint="cs"/>
              <w:i/>
              <w:iCs/>
              <w:rtl/>
            </w:rPr>
          </w:rPrChange>
        </w:rPr>
        <w:t xml:space="preserve">אחוז של </w:t>
      </w:r>
      <w:r w:rsidR="001B4FFA" w:rsidRPr="00C74070">
        <w:rPr>
          <w:rFonts w:hint="cs"/>
          <w:sz w:val="24"/>
          <w:szCs w:val="24"/>
          <w:rtl/>
          <w:rPrChange w:id="249" w:author="user" w:date="2019-01-20T00:06:00Z">
            <w:rPr>
              <w:rFonts w:hint="cs"/>
              <w:i/>
              <w:iCs/>
              <w:rtl/>
            </w:rPr>
          </w:rPrChange>
        </w:rPr>
        <w:t>מרכיבי הציון</w:t>
      </w:r>
      <w:r w:rsidRPr="00C74070">
        <w:rPr>
          <w:rFonts w:hint="cs"/>
          <w:sz w:val="24"/>
          <w:szCs w:val="24"/>
          <w:rtl/>
          <w:rPrChange w:id="250" w:author="user" w:date="2019-01-20T00:06:00Z">
            <w:rPr>
              <w:rFonts w:hint="cs"/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cs"/>
          <w:sz w:val="24"/>
          <w:szCs w:val="24"/>
          <w:rtl/>
          <w:rPrChange w:id="251" w:author="user" w:date="2019-01-20T00:06:00Z">
            <w:rPr>
              <w:rFonts w:hint="cs"/>
              <w:i/>
              <w:iCs/>
              <w:rtl/>
            </w:rPr>
          </w:rPrChange>
        </w:rPr>
        <w:t>שעל התלמיד</w:t>
      </w:r>
      <w:r w:rsidRPr="00C74070">
        <w:rPr>
          <w:rFonts w:hint="cs"/>
          <w:sz w:val="24"/>
          <w:szCs w:val="24"/>
          <w:rtl/>
          <w:rPrChange w:id="252" w:author="user" w:date="2019-01-20T00:06:00Z">
            <w:rPr>
              <w:rFonts w:hint="cs"/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cs"/>
          <w:sz w:val="24"/>
          <w:szCs w:val="24"/>
          <w:rtl/>
          <w:rPrChange w:id="253" w:author="user" w:date="2019-01-20T00:06:00Z">
            <w:rPr>
              <w:rFonts w:hint="cs"/>
              <w:i/>
              <w:iCs/>
              <w:rtl/>
            </w:rPr>
          </w:rPrChange>
        </w:rPr>
        <w:t>להצליח</w:t>
      </w:r>
      <w:r w:rsidRPr="00C74070">
        <w:rPr>
          <w:rFonts w:hint="cs"/>
          <w:sz w:val="24"/>
          <w:szCs w:val="24"/>
          <w:rtl/>
          <w:rPrChange w:id="254" w:author="user" w:date="2019-01-20T00:06:00Z">
            <w:rPr>
              <w:rFonts w:hint="cs"/>
              <w:i/>
              <w:iCs/>
              <w:rtl/>
            </w:rPr>
          </w:rPrChange>
        </w:rPr>
        <w:t xml:space="preserve"> במהלך הטסט על מנת לעבור א</w:t>
      </w:r>
      <w:r w:rsidR="001B4FFA" w:rsidRPr="00C74070">
        <w:rPr>
          <w:rFonts w:hint="cs"/>
          <w:sz w:val="24"/>
          <w:szCs w:val="24"/>
          <w:rtl/>
          <w:rPrChange w:id="255" w:author="user" w:date="2019-01-20T00:06:00Z">
            <w:rPr>
              <w:rFonts w:hint="cs"/>
              <w:i/>
              <w:iCs/>
              <w:rtl/>
            </w:rPr>
          </w:rPrChange>
        </w:rPr>
        <w:t>ותו</w:t>
      </w:r>
    </w:p>
    <w:p w:rsidR="002B5B55" w:rsidRPr="00C74070" w:rsidRDefault="005150A2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256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257" w:author="user" w:date="2019-01-20T00:06:00Z">
            <w:rPr>
              <w:rFonts w:hint="cs"/>
              <w:i/>
              <w:iCs/>
              <w:rtl/>
            </w:rPr>
          </w:rPrChange>
        </w:rPr>
        <w:t>הגדרות תצוגה של המערכת</w:t>
      </w:r>
    </w:p>
    <w:p w:rsidR="005150A2" w:rsidRPr="00C74070" w:rsidRDefault="005150A2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258" w:author="user" w:date="2019-01-20T00:06:00Z">
            <w:rPr>
              <w:i/>
              <w:iCs/>
            </w:rPr>
          </w:rPrChange>
        </w:rPr>
      </w:pPr>
      <w:r w:rsidRPr="00C74070">
        <w:rPr>
          <w:rFonts w:hint="cs"/>
          <w:sz w:val="24"/>
          <w:szCs w:val="24"/>
          <w:rtl/>
          <w:rPrChange w:id="259" w:author="user" w:date="2019-01-20T00:06:00Z">
            <w:rPr>
              <w:rFonts w:hint="cs"/>
              <w:i/>
              <w:iCs/>
              <w:rtl/>
            </w:rPr>
          </w:rPrChange>
        </w:rPr>
        <w:t>שם משתמש וסיסמת מנהל</w:t>
      </w:r>
    </w:p>
    <w:p w:rsidR="00110175" w:rsidRPr="00B305B7" w:rsidRDefault="00B305B7" w:rsidP="00B305B7">
      <w:pPr>
        <w:pStyle w:val="ListParagraph"/>
        <w:numPr>
          <w:ilvl w:val="0"/>
          <w:numId w:val="1"/>
        </w:numPr>
        <w:rPr>
          <w:ins w:id="260" w:author="user" w:date="2019-01-19T23:54:00Z"/>
          <w:sz w:val="24"/>
          <w:szCs w:val="24"/>
          <w:rtl/>
          <w:rPrChange w:id="261" w:author="user" w:date="2019-01-20T00:10:00Z">
            <w:rPr>
              <w:ins w:id="262" w:author="user" w:date="2019-01-19T23:54:00Z"/>
              <w:rtl/>
            </w:rPr>
          </w:rPrChange>
        </w:rPr>
        <w:pPrChange w:id="263" w:author="user" w:date="2019-01-20T00:10:00Z">
          <w:pPr>
            <w:pStyle w:val="ListParagraph"/>
            <w:ind w:left="206"/>
          </w:pPr>
        </w:pPrChange>
      </w:pPr>
      <w:ins w:id="264" w:author="user" w:date="2019-01-19T23:59:00Z">
        <w:r>
          <w:rPr>
            <w:noProof/>
            <w:rtl/>
            <w:lang w:val="he-IL"/>
          </w:rPr>
          <mc:AlternateContent>
            <mc:Choice Requires="wpg">
              <w:drawing>
                <wp:anchor distT="0" distB="0" distL="114300" distR="114300" simplePos="0" relativeHeight="251704320" behindDoc="0" locked="0" layoutInCell="1" allowOverlap="1" wp14:anchorId="537CDD4A" wp14:editId="784243AF">
                  <wp:simplePos x="0" y="0"/>
                  <wp:positionH relativeFrom="column">
                    <wp:posOffset>-953770</wp:posOffset>
                  </wp:positionH>
                  <wp:positionV relativeFrom="paragraph">
                    <wp:posOffset>460375</wp:posOffset>
                  </wp:positionV>
                  <wp:extent cx="7155180" cy="4914900"/>
                  <wp:effectExtent l="0" t="0" r="26670" b="19050"/>
                  <wp:wrapNone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155180" cy="4914900"/>
                            <a:chOff x="0" y="0"/>
                            <a:chExt cx="7155180" cy="491490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2720340" y="0"/>
                              <a:ext cx="1562100" cy="666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r>
                                  <w:t xml:space="preserve">Login - </w:t>
                                </w:r>
                                <w:proofErr w:type="spellStart"/>
                                <w:r>
                                  <w:t>MainWindow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: Rounded Corners 21"/>
                          <wps:cNvSpPr/>
                          <wps:spPr>
                            <a:xfrm>
                              <a:off x="762000" y="1196340"/>
                              <a:ext cx="1162050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r>
                                  <w:t>Administrator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: Rounded Corners 22"/>
                          <wps:cNvSpPr/>
                          <wps:spPr>
                            <a:xfrm>
                              <a:off x="2910840" y="1165860"/>
                              <a:ext cx="1238250" cy="514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TesterWin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5196840" y="1181100"/>
                              <a:ext cx="1238250" cy="514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TraineeWin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: Rounded Corners 30"/>
                          <wps:cNvSpPr/>
                          <wps:spPr>
                            <a:xfrm>
                              <a:off x="6240780" y="199644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ShowTest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: Rounded Corners 31"/>
                          <wps:cNvSpPr/>
                          <wps:spPr>
                            <a:xfrm>
                              <a:off x="4869180" y="203454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UpdateTest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212598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r>
                                  <w:t>Settings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3436620" y="2057400"/>
                              <a:ext cx="1228725" cy="4762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ShowTestResults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2324100" y="207264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EditTest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onnector: Elbow 35"/>
                          <wps:cNvCnPr/>
                          <wps:spPr>
                            <a:xfrm>
                              <a:off x="4282440" y="365760"/>
                              <a:ext cx="914400" cy="9144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or: Elbow 36"/>
                          <wps:cNvCnPr/>
                          <wps:spPr>
                            <a:xfrm flipH="1">
                              <a:off x="1935480" y="304800"/>
                              <a:ext cx="762000" cy="9429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6416040" y="1691640"/>
                              <a:ext cx="85725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3581400" y="678180"/>
                              <a:ext cx="9525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5539740" y="1699260"/>
                              <a:ext cx="28575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3931920" y="1699260"/>
                              <a:ext cx="123825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3055620" y="1699260"/>
                              <a:ext cx="123825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731520" y="1699260"/>
                              <a:ext cx="30480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1524000" y="1691640"/>
                              <a:ext cx="9525" cy="3000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ectangle: Rounded Corners 44"/>
                          <wps:cNvSpPr/>
                          <wps:spPr>
                            <a:xfrm>
                              <a:off x="1981200" y="445770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AddTrainee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: Rounded Corners 45"/>
                          <wps:cNvSpPr/>
                          <wps:spPr>
                            <a:xfrm>
                              <a:off x="1981200" y="373380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AddTester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: Rounded Corners 46"/>
                          <wps:cNvSpPr/>
                          <wps:spPr>
                            <a:xfrm>
                              <a:off x="1981200" y="307086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EditTest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531620" y="3299460"/>
                              <a:ext cx="4476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V="1">
                              <a:off x="1531620" y="3962400"/>
                              <a:ext cx="4667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1531620" y="4693920"/>
                              <a:ext cx="428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37CDD4A" id="Group 1" o:spid="_x0000_s1026" style="position:absolute;left:0;text-align:left;margin-left:-75.1pt;margin-top:36.25pt;width:563.4pt;height:387pt;z-index:251704320" coordsize="71551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">
                  <v:roundrect id="Rectangle: Rounded Corners 11" o:spid="_x0000_s1027" style="position:absolute;left:27203;width:15621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ZF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C95dw&#10;gNx+AAAA//8DAFBLAQItABQABgAIAAAAIQDb4fbL7gAAAIUBAAATAAAAAAAAAAAAAAAAAAAAAABb&#10;Q29udGVudF9UeXBlc10ueG1sUEsBAi0AFAAGAAgAAAAhAFr0LFu/AAAAFQEAAAsAAAAAAAAAAAAA&#10;AAAAHwEAAF9yZWxzLy5yZWxzUEsBAi0AFAAGAAgAAAAhAAcTFkW7AAAA2wAAAA8AAAAAAAAAAAAA&#10;AAAABwIAAGRycy9kb3ducmV2LnhtbFBLBQYAAAAAAwADALcAAADvAgAAAAA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r>
                            <w:t xml:space="preserve">Login - </w:t>
                          </w:r>
                          <w:proofErr w:type="spellStart"/>
                          <w:r>
                            <w:t>MainWindow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1" o:spid="_x0000_s1028" style="position:absolute;left:7620;top:11963;width:11620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9z4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NoXv&#10;l/AD5PYDAAD//wMAUEsBAi0AFAAGAAgAAAAhANvh9svuAAAAhQEAABMAAAAAAAAAAAAAAAAAAAAA&#10;AFtDb250ZW50X1R5cGVzXS54bWxQSwECLQAUAAYACAAAACEAWvQsW78AAAAVAQAACwAAAAAAAAAA&#10;AAAAAAAfAQAAX3JlbHMvLnJlbHNQSwECLQAUAAYACAAAACEAyX/c+L0AAADbAAAADwAAAAAAAAAA&#10;AAAAAAAHAgAAZHJzL2Rvd25yZXYueG1sUEsFBgAAAAADAAMAtwAAAPECAAAAAA=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r>
                            <w:t>Administrator</w:t>
                          </w:r>
                        </w:p>
                      </w:txbxContent>
                    </v:textbox>
                  </v:roundrect>
                  <v:roundrect id="Rectangle: Rounded Corners 22" o:spid="_x0000_s1029" style="position:absolute;left:29108;top:11658;width:12382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TesterWin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9" o:spid="_x0000_s1030" style="position:absolute;left:51968;top:11811;width:12382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TraineeWin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0" o:spid="_x0000_s1031" style="position:absolute;left:62407;top:19964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ShowTest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1" o:spid="_x0000_s1032" style="position:absolute;left:48691;top:20345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ol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PoXv&#10;l/AD5PYDAAD//wMAUEsBAi0AFAAGAAgAAAAhANvh9svuAAAAhQEAABMAAAAAAAAAAAAAAAAAAAAA&#10;AFtDb250ZW50X1R5cGVzXS54bWxQSwECLQAUAAYACAAAACEAWvQsW78AAAAVAQAACwAAAAAAAAAA&#10;AAAAAAAfAQAAX3JlbHMvLnJlbHNQSwECLQAUAAYACAAAACEATKZKJb0AAADbAAAADwAAAAAAAAAA&#10;AAAAAAAHAgAAZHJzL2Rvd25yZXYueG1sUEsFBgAAAAADAAMAtwAAAPECAAAAAA=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UpdateTest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2" o:spid="_x0000_s1033" style="position:absolute;top:21259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NRS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PoPv&#10;l/AD5PYDAAD//wMAUEsBAi0AFAAGAAgAAAAhANvh9svuAAAAhQEAABMAAAAAAAAAAAAAAAAAAAAA&#10;AFtDb250ZW50X1R5cGVzXS54bWxQSwECLQAUAAYACAAAACEAWvQsW78AAAAVAQAACwAAAAAAAAAA&#10;AAAAAAAfAQAAX3JlbHMvLnJlbHNQSwECLQAUAAYACAAAACEAvHTUUr0AAADbAAAADwAAAAAAAAAA&#10;AAAAAAAHAgAAZHJzL2Rvd25yZXYueG1sUEsFBgAAAAADAAMAtwAAAPECAAAAAA=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r>
                            <w:t>Settings</w:t>
                          </w:r>
                        </w:p>
                      </w:txbxContent>
                    </v:textbox>
                  </v:roundrect>
                  <v:roundrect id="Rectangle: Rounded Corners 33" o:spid="_x0000_s1034" style="position:absolute;left:34366;top:20574;width:12287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ShowTestResults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4" o:spid="_x0000_s1035" style="position:absolute;left:23241;top:20726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m9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0xl8&#10;v4QfIDcfAAAA//8DAFBLAQItABQABgAIAAAAIQDb4fbL7gAAAIUBAAATAAAAAAAAAAAAAAAAAAAA&#10;AABbQ29udGVudF9UeXBlc10ueG1sUEsBAi0AFAAGAAgAAAAhAFr0LFu/AAAAFQEAAAsAAAAAAAAA&#10;AAAAAAAAHwEAAF9yZWxzLy5yZWxzUEsBAi0AFAAGAAgAAAAhAFzR6b2+AAAA2wAAAA8AAAAAAAAA&#10;AAAAAAAABwIAAGRycy9kb3ducmV2LnhtbFBLBQYAAAAAAwADALcAAADyAgAAAAA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EditTest</w:t>
                          </w:r>
                          <w:proofErr w:type="spellEnd"/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5" o:spid="_x0000_s1036" type="#_x0000_t34" style="position:absolute;left:42824;top:3657;width:9144;height:91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" strokecolor="#4579b8 [3044]">
                    <v:stroke endarrow="block"/>
                  </v:shape>
                  <v:shape id="Connector: Elbow 36" o:spid="_x0000_s1037" type="#_x0000_t34" style="position:absolute;left:19354;top:3048;width:7620;height:94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" strokecolor="#4579b8 [3044]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38" type="#_x0000_t32" style="position:absolute;left:64160;top:16916;width:857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bp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+mN4fQk/QM6fAAAA//8DAFBLAQItABQABgAIAAAAIQDb4fbL7gAAAIUBAAATAAAAAAAAAAAA&#10;AAAAAAAAAABbQ29udGVudF9UeXBlc10ueG1sUEsBAi0AFAAGAAgAAAAhAFr0LFu/AAAAFQEAAAsA&#10;AAAAAAAAAAAAAAAAHwEAAF9yZWxzLy5yZWxzUEsBAi0AFAAGAAgAAAAhAByVRunEAAAA2wAAAA8A&#10;AAAAAAAAAAAAAAAABwIAAGRycy9kb3ducmV2LnhtbFBLBQYAAAAAAwADALcAAAD4AgAAAAA=&#10;" strokecolor="#4579b8 [3044]">
                    <v:stroke endarrow="block"/>
                  </v:shape>
                  <v:shape id="Straight Arrow Connector 38" o:spid="_x0000_s1039" type="#_x0000_t32" style="position:absolute;left:35814;top:6781;width:95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Kb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GPDl/AD5PwNAAD//wMAUEsBAi0AFAAGAAgAAAAhANvh9svuAAAAhQEAABMAAAAAAAAAAAAAAAAA&#10;AAAAAFtDb250ZW50X1R5cGVzXS54bWxQSwECLQAUAAYACAAAACEAWvQsW78AAAAVAQAACwAAAAAA&#10;AAAAAAAAAAAfAQAAX3JlbHMvLnJlbHNQSwECLQAUAAYACAAAACEAbQrSm8AAAADbAAAADwAAAAAA&#10;AAAAAAAAAAAHAgAAZHJzL2Rvd25yZXYueG1sUEsFBgAAAAADAAMAtwAAAPQCAAAAAA==&#10;" strokecolor="#4579b8 [3044]">
                    <v:stroke endarrow="block"/>
                  </v:shape>
                  <v:shape id="Straight Arrow Connector 39" o:spid="_x0000_s1040" type="#_x0000_t32" style="position:absolute;left:55397;top:16992;width:28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 strokecolor="#4579b8 [3044]">
                    <v:stroke endarrow="block"/>
                  </v:shape>
                  <v:shape id="Straight Arrow Connector 40" o:spid="_x0000_s1041" type="#_x0000_t32" style="position:absolute;left:39319;top:16992;width:1238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3g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OvDl/AD5PwNAAD//wMAUEsBAi0AFAAGAAgAAAAhANvh9svuAAAAhQEAABMAAAAAAAAAAAAAAAAA&#10;AAAAAFtDb250ZW50X1R5cGVzXS54bWxQSwECLQAUAAYACAAAACEAWvQsW78AAAAVAQAACwAAAAAA&#10;AAAAAAAAAAAfAQAAX3JlbHMvLnJlbHNQSwECLQAUAAYACAAAACEAy3qt4MAAAADbAAAADwAAAAAA&#10;AAAAAAAAAAAHAgAAZHJzL2Rvd25yZXYueG1sUEsFBgAAAAADAAMAtwAAAPQCAAAAAA==&#10;" strokecolor="#4579b8 [3044]">
                    <v:stroke endarrow="block"/>
                  </v:shape>
                  <v:shape id="Straight Arrow Connector 41" o:spid="_x0000_s1042" type="#_x0000_t32" style="position:absolute;left:30556;top:16992;width:1238;height:4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  <v:stroke endarrow="block"/>
                  </v:shape>
                  <v:shape id="Straight Arrow Connector 42" o:spid="_x0000_s1043" type="#_x0000_t32" style="position:absolute;left:7315;top:16992;width:3048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h1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3gZQzXL+kHyNkFAAD//wMAUEsBAi0AFAAGAAgAAAAhANvh9svuAAAAhQEAABMAAAAAAAAAAAAA&#10;AAAAAAAAAFtDb250ZW50X1R5cGVzXS54bWxQSwECLQAUAAYACAAAACEAWvQsW78AAAAVAQAACwAA&#10;AAAAAAAAAAAAAAAfAQAAX3JlbHMvLnJlbHNQSwECLQAUAAYACAAAACEAMwModcMAAADbAAAADwAA&#10;AAAAAAAAAAAAAAAHAgAAZHJzL2Rvd25yZXYueG1sUEsFBgAAAAADAAMAtwAAAPcCAAAAAA==&#10;" strokecolor="#4579b8 [3044]">
                    <v:stroke endarrow="block"/>
                  </v:shape>
                  <v:line id="Straight Connector 43" o:spid="_x0000_s1044" style="position:absolute;flip:x;visibility:visible;mso-wrap-style:square" from="15240,16916" to="15335,4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  <v:roundrect id="Rectangle: Rounded Corners 44" o:spid="_x0000_s1045" style="position:absolute;left:19812;top:44577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5rA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xl8&#10;v4QfIDcfAAAA//8DAFBLAQItABQABgAIAAAAIQDb4fbL7gAAAIUBAAATAAAAAAAAAAAAAAAAAAAA&#10;AABbQ29udGVudF9UeXBlc10ueG1sUEsBAi0AFAAGAAgAAAAhAFr0LFu/AAAAFQEAAAsAAAAAAAAA&#10;AAAAAAAAHwEAAF9yZWxzLy5yZWxzUEsBAi0AFAAGAAgAAAAhAATXmsC+AAAA2wAAAA8AAAAAAAAA&#10;AAAAAAAABwIAAGRycy9kb3ducmV2LnhtbFBLBQYAAAAAAwADALcAAADyAgAAAAA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AddTrainee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45" o:spid="_x0000_s1046" style="position:absolute;left:19812;top:37338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AddTester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46" o:spid="_x0000_s1047" style="position:absolute;left:19812;top:30708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Es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zl8&#10;v4QfIDcfAAAA//8DAFBLAQItABQABgAIAAAAIQDb4fbL7gAAAIUBAAATAAAAAAAAAAAAAAAAAAAA&#10;AABbQ29udGVudF9UeXBlc10ueG1sUEsBAi0AFAAGAAgAAAAhAFr0LFu/AAAAFQEAAAsAAAAAAAAA&#10;AAAAAAAAHwEAAF9yZWxzLy5yZWxzUEsBAi0AFAAGAAgAAAAhAJtJoSy+AAAA2wAAAA8AAAAAAAAA&#10;AAAAAAAABwIAAGRycy9kb3ducmV2LnhtbFBLBQYAAAAAAwADALcAAADyAgAAAAA=&#10;" fillcolor="#4f81bd [3204]" strokecolor="#243f60 [1604]" strokeweight="2pt">
                    <v:textbox>
                      <w:txbxContent>
                        <w:p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EditTest</w:t>
                          </w:r>
                          <w:proofErr w:type="spellEnd"/>
                        </w:p>
                      </w:txbxContent>
                    </v:textbox>
                  </v:roundrect>
                  <v:shape id="Straight Arrow Connector 47" o:spid="_x0000_s1048" type="#_x0000_t32" style="position:absolute;left:15316;top:32994;width:447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  <v:stroke endarrow="block"/>
                  </v:shape>
                  <v:shape id="Straight Arrow Connector 48" o:spid="_x0000_s1049" type="#_x0000_t32" style="position:absolute;left:15316;top:39624;width:466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" strokecolor="#4579b8 [3044]">
                    <v:stroke endarrow="block"/>
                  </v:shape>
                  <v:shape id="Straight Arrow Connector 49" o:spid="_x0000_s1050" type="#_x0000_t32" style="position:absolute;left:15316;top:46939;width:4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" strokecolor="#4579b8 [3044]">
                    <v:stroke endarrow="block"/>
                  </v:shape>
                </v:group>
              </w:pict>
            </mc:Fallback>
          </mc:AlternateContent>
        </w:r>
      </w:ins>
      <w:r w:rsidR="001B4FFA" w:rsidRPr="00C74070">
        <w:rPr>
          <w:rFonts w:hint="cs"/>
          <w:sz w:val="24"/>
          <w:szCs w:val="24"/>
          <w:rtl/>
          <w:rPrChange w:id="265" w:author="user" w:date="2019-01-20T00:06:00Z">
            <w:rPr>
              <w:rFonts w:hint="cs"/>
              <w:i/>
              <w:iCs/>
              <w:rtl/>
            </w:rPr>
          </w:rPrChange>
        </w:rPr>
        <w:t>מהם מרכיבי הציון</w:t>
      </w:r>
      <w:r w:rsidR="005150A2" w:rsidRPr="00C74070">
        <w:rPr>
          <w:rFonts w:hint="cs"/>
          <w:sz w:val="24"/>
          <w:szCs w:val="24"/>
          <w:rtl/>
          <w:rPrChange w:id="266" w:author="user" w:date="2019-01-20T00:06:00Z">
            <w:rPr>
              <w:rFonts w:hint="cs"/>
              <w:i/>
              <w:iCs/>
              <w:rtl/>
            </w:rPr>
          </w:rPrChange>
        </w:rPr>
        <w:t xml:space="preserve"> לבדיקת התלמיד בטסט</w:t>
      </w:r>
    </w:p>
    <w:p w:rsidR="002D6275" w:rsidRPr="00C74070" w:rsidRDefault="00110175" w:rsidP="00C74070">
      <w:pPr>
        <w:ind w:left="-874" w:firstLine="720"/>
        <w:rPr>
          <w:ins w:id="267" w:author="user" w:date="2019-01-19T23:55:00Z"/>
          <w:b/>
          <w:bCs/>
          <w:sz w:val="28"/>
          <w:szCs w:val="28"/>
          <w:rtl/>
          <w:rPrChange w:id="268" w:author="user" w:date="2019-01-20T00:06:00Z">
            <w:rPr>
              <w:ins w:id="269" w:author="user" w:date="2019-01-19T23:55:00Z"/>
              <w:rtl/>
            </w:rPr>
          </w:rPrChange>
        </w:rPr>
        <w:pPrChange w:id="270" w:author="user" w:date="2019-01-20T00:06:00Z">
          <w:pPr>
            <w:pStyle w:val="ListParagraph"/>
            <w:ind w:left="206"/>
          </w:pPr>
        </w:pPrChange>
      </w:pPr>
      <w:ins w:id="271" w:author="user" w:date="2019-01-19T23:55:00Z">
        <w:r w:rsidRPr="00C74070">
          <w:rPr>
            <w:rFonts w:hint="cs"/>
            <w:b/>
            <w:bCs/>
            <w:sz w:val="28"/>
            <w:szCs w:val="28"/>
            <w:rtl/>
            <w:rPrChange w:id="272" w:author="user" w:date="2019-01-20T00:06:00Z">
              <w:rPr>
                <w:rFonts w:cs="Arial" w:hint="cs"/>
                <w:b/>
                <w:bCs/>
                <w:rtl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46976" behindDoc="0" locked="0" layoutInCell="1" allowOverlap="1" wp14:anchorId="5CD5FEAC" wp14:editId="1897F756">
                  <wp:simplePos x="0" y="0"/>
                  <wp:positionH relativeFrom="column">
                    <wp:posOffset>6420485</wp:posOffset>
                  </wp:positionH>
                  <wp:positionV relativeFrom="paragraph">
                    <wp:posOffset>1426210</wp:posOffset>
                  </wp:positionV>
                  <wp:extent cx="85725" cy="295275"/>
                  <wp:effectExtent l="0" t="0" r="66675" b="47625"/>
                  <wp:wrapNone/>
                  <wp:docPr id="14" name="Straight Arrow Connector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57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4367AF3" id="Straight Arrow Connector 14" o:spid="_x0000_s1026" type="#_x0000_t32" style="position:absolute;margin-left:505.55pt;margin-top:112.3pt;width:6.75pt;height:23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" strokecolor="#4579b8 [3044]">
                  <v:stroke endarrow="block"/>
                </v:shape>
              </w:pict>
            </mc:Fallback>
          </mc:AlternateContent>
        </w:r>
      </w:ins>
      <w:ins w:id="273" w:author="user" w:date="2019-01-19T23:53:00Z">
        <w:r w:rsidRPr="00C74070">
          <w:rPr>
            <w:rFonts w:hint="cs"/>
            <w:b/>
            <w:bCs/>
            <w:sz w:val="28"/>
            <w:szCs w:val="28"/>
            <w:rtl/>
            <w:rPrChange w:id="274" w:author="user" w:date="2019-01-20T00:06:00Z">
              <w:rPr>
                <w:rFonts w:hint="cs"/>
                <w:rtl/>
              </w:rPr>
            </w:rPrChange>
          </w:rPr>
          <w:t>דיאגרמת החלו</w:t>
        </w:r>
      </w:ins>
      <w:ins w:id="275" w:author="user" w:date="2019-01-19T23:54:00Z">
        <w:r w:rsidRPr="00C74070">
          <w:rPr>
            <w:rFonts w:hint="cs"/>
            <w:b/>
            <w:bCs/>
            <w:sz w:val="28"/>
            <w:szCs w:val="28"/>
            <w:rtl/>
            <w:rPrChange w:id="276" w:author="user" w:date="2019-01-20T00:06:00Z">
              <w:rPr>
                <w:rFonts w:hint="cs"/>
                <w:rtl/>
              </w:rPr>
            </w:rPrChange>
          </w:rPr>
          <w:t>נות</w:t>
        </w:r>
      </w:ins>
    </w:p>
    <w:p w:rsidR="00110175" w:rsidRDefault="00110175" w:rsidP="00110175">
      <w:pPr>
        <w:pStyle w:val="ListParagraph"/>
        <w:ind w:left="206"/>
        <w:rPr>
          <w:ins w:id="277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78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79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0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1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2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3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4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5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6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7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8" w:author="user" w:date="2019-01-19T23:55:00Z"/>
          <w:rtl/>
        </w:rPr>
      </w:pPr>
    </w:p>
    <w:p w:rsidR="00110175" w:rsidRDefault="00110175" w:rsidP="00110175">
      <w:pPr>
        <w:pStyle w:val="ListParagraph"/>
        <w:ind w:left="206"/>
        <w:rPr>
          <w:ins w:id="289" w:author="user" w:date="2019-01-19T23:54:00Z"/>
          <w:rtl/>
        </w:rPr>
      </w:pPr>
    </w:p>
    <w:p w:rsidR="00110175" w:rsidRDefault="00110175" w:rsidP="00110175">
      <w:pPr>
        <w:pStyle w:val="ListParagraph"/>
        <w:ind w:left="206"/>
        <w:rPr>
          <w:ins w:id="290" w:author="user" w:date="2019-01-20T00:10:00Z"/>
          <w:b/>
          <w:bCs/>
          <w:rtl/>
        </w:rPr>
      </w:pPr>
    </w:p>
    <w:p w:rsidR="00B305B7" w:rsidRPr="00110175" w:rsidRDefault="00B305B7" w:rsidP="00110175">
      <w:pPr>
        <w:pStyle w:val="ListParagraph"/>
        <w:ind w:left="206"/>
        <w:rPr>
          <w:ins w:id="291" w:author="user" w:date="2019-01-19T23:32:00Z"/>
          <w:b/>
          <w:bCs/>
          <w:rtl/>
          <w:rPrChange w:id="292" w:author="user" w:date="2019-01-19T23:55:00Z">
            <w:rPr>
              <w:ins w:id="293" w:author="user" w:date="2019-01-19T23:32:00Z"/>
              <w:rtl/>
            </w:rPr>
          </w:rPrChange>
        </w:rPr>
        <w:pPrChange w:id="294" w:author="user" w:date="2019-01-19T23:53:00Z">
          <w:pPr>
            <w:pStyle w:val="ListParagraph"/>
            <w:numPr>
              <w:numId w:val="1"/>
            </w:numPr>
            <w:ind w:left="206" w:hanging="360"/>
          </w:pPr>
        </w:pPrChange>
      </w:pPr>
    </w:p>
    <w:p w:rsidR="00DB0D0B" w:rsidRDefault="00DB0D0B" w:rsidP="002D6275">
      <w:pPr>
        <w:rPr>
          <w:ins w:id="295" w:author="user" w:date="2019-01-20T00:07:00Z"/>
          <w:i/>
          <w:iCs/>
          <w:rtl/>
        </w:rPr>
      </w:pPr>
    </w:p>
    <w:p w:rsidR="00C74070" w:rsidRPr="00DB0D0B" w:rsidRDefault="00C74070" w:rsidP="002D6275">
      <w:pPr>
        <w:rPr>
          <w:ins w:id="296" w:author="user" w:date="2019-01-19T22:59:00Z"/>
          <w:i/>
          <w:iCs/>
          <w:rtl/>
          <w:rPrChange w:id="297" w:author="user" w:date="2019-01-19T23:00:00Z">
            <w:rPr>
              <w:ins w:id="298" w:author="user" w:date="2019-01-19T22:59:00Z"/>
              <w:rtl/>
            </w:rPr>
          </w:rPrChange>
        </w:rPr>
      </w:pPr>
    </w:p>
    <w:p w:rsidR="00DB0D0B" w:rsidRDefault="00DB0D0B">
      <w:pPr>
        <w:rPr>
          <w:ins w:id="299" w:author="user" w:date="2019-01-19T23:55:00Z"/>
          <w:i/>
          <w:iCs/>
          <w:rtl/>
        </w:rPr>
      </w:pPr>
    </w:p>
    <w:p w:rsidR="00110175" w:rsidRPr="00DB0D0B" w:rsidDel="00C74070" w:rsidRDefault="00110175">
      <w:pPr>
        <w:rPr>
          <w:del w:id="300" w:author="user" w:date="2019-01-20T00:06:00Z"/>
          <w:i/>
          <w:iCs/>
          <w:rPrChange w:id="301" w:author="user" w:date="2019-01-19T22:59:00Z">
            <w:rPr>
              <w:del w:id="302" w:author="user" w:date="2019-01-20T00:06:00Z"/>
            </w:rPr>
          </w:rPrChange>
        </w:rPr>
        <w:pPrChange w:id="303" w:author="user" w:date="2019-01-19T22:59:00Z">
          <w:pPr>
            <w:pStyle w:val="ListParagraph"/>
            <w:numPr>
              <w:numId w:val="1"/>
            </w:numPr>
            <w:ind w:left="206" w:hanging="360"/>
          </w:pPr>
        </w:pPrChange>
      </w:pPr>
    </w:p>
    <w:p w:rsidR="002D6275" w:rsidDel="00C74070" w:rsidRDefault="002D6275" w:rsidP="005150A2">
      <w:pPr>
        <w:rPr>
          <w:del w:id="304" w:author="user" w:date="2019-01-20T00:06:00Z"/>
          <w:i/>
          <w:iCs/>
          <w:sz w:val="32"/>
          <w:szCs w:val="32"/>
          <w:rtl/>
        </w:rPr>
      </w:pPr>
    </w:p>
    <w:p w:rsidR="005150A2" w:rsidRPr="003558AE" w:rsidRDefault="005150A2" w:rsidP="003558AE">
      <w:pPr>
        <w:ind w:left="-874" w:firstLine="720"/>
        <w:rPr>
          <w:b/>
          <w:bCs/>
          <w:sz w:val="28"/>
          <w:szCs w:val="28"/>
          <w:rtl/>
          <w:rPrChange w:id="305" w:author="user" w:date="2019-01-20T00:01:00Z">
            <w:rPr>
              <w:i/>
              <w:iCs/>
              <w:sz w:val="32"/>
              <w:szCs w:val="32"/>
              <w:rtl/>
            </w:rPr>
          </w:rPrChange>
        </w:rPr>
        <w:pPrChange w:id="306" w:author="user" w:date="2019-01-20T00:01:00Z">
          <w:pPr/>
        </w:pPrChange>
      </w:pPr>
      <w:r w:rsidRPr="003558AE">
        <w:rPr>
          <w:rFonts w:hint="cs"/>
          <w:b/>
          <w:bCs/>
          <w:sz w:val="28"/>
          <w:szCs w:val="28"/>
          <w:rtl/>
          <w:rPrChange w:id="307" w:author="user" w:date="2019-01-20T00:01:00Z">
            <w:rPr>
              <w:rFonts w:hint="cs"/>
              <w:i/>
              <w:iCs/>
              <w:sz w:val="32"/>
              <w:szCs w:val="32"/>
              <w:rtl/>
            </w:rPr>
          </w:rPrChange>
        </w:rPr>
        <w:t>בדיקות מערכת</w:t>
      </w:r>
      <w:del w:id="308" w:author="user" w:date="2019-01-20T00:01:00Z">
        <w:r w:rsidRPr="003558AE" w:rsidDel="003558AE">
          <w:rPr>
            <w:rFonts w:hint="cs"/>
            <w:b/>
            <w:bCs/>
            <w:sz w:val="28"/>
            <w:szCs w:val="28"/>
            <w:rtl/>
            <w:rPrChange w:id="309" w:author="user" w:date="2019-01-20T00:01:00Z">
              <w:rPr>
                <w:rFonts w:hint="cs"/>
                <w:i/>
                <w:iCs/>
                <w:sz w:val="32"/>
                <w:szCs w:val="32"/>
                <w:rtl/>
              </w:rPr>
            </w:rPrChange>
          </w:rPr>
          <w:delText>:</w:delText>
        </w:r>
      </w:del>
    </w:p>
    <w:p w:rsidR="005150A2" w:rsidRPr="003558AE" w:rsidDel="00B12AE0" w:rsidRDefault="005150A2" w:rsidP="003558AE">
      <w:pPr>
        <w:ind w:left="-154"/>
        <w:rPr>
          <w:del w:id="310" w:author="user" w:date="2019-01-19T23:27:00Z"/>
          <w:sz w:val="24"/>
          <w:szCs w:val="24"/>
          <w:rtl/>
          <w:rPrChange w:id="311" w:author="user" w:date="2019-01-20T00:01:00Z">
            <w:rPr>
              <w:del w:id="312" w:author="user" w:date="2019-01-19T23:27:00Z"/>
              <w:i/>
              <w:iCs/>
              <w:sz w:val="32"/>
              <w:szCs w:val="32"/>
              <w:rtl/>
            </w:rPr>
          </w:rPrChange>
        </w:rPr>
        <w:pPrChange w:id="313" w:author="user" w:date="2019-01-20T00:01:00Z">
          <w:pPr/>
        </w:pPrChange>
      </w:pPr>
      <w:r w:rsidRPr="003558AE">
        <w:rPr>
          <w:rFonts w:hint="cs"/>
          <w:sz w:val="24"/>
          <w:szCs w:val="24"/>
          <w:rtl/>
          <w:rPrChange w:id="314" w:author="user" w:date="2019-01-20T00:01:00Z">
            <w:rPr>
              <w:rFonts w:hint="cs"/>
              <w:i/>
              <w:iCs/>
              <w:sz w:val="32"/>
              <w:szCs w:val="32"/>
              <w:rtl/>
            </w:rPr>
          </w:rPrChange>
        </w:rPr>
        <w:t xml:space="preserve">על מנת לשמור על יציבות ואמינות המערכת נעשות </w:t>
      </w:r>
      <w:del w:id="315" w:author="user" w:date="2019-01-19T23:27:00Z">
        <w:r w:rsidRPr="003558AE" w:rsidDel="00B12AE0">
          <w:rPr>
            <w:rFonts w:hint="cs"/>
            <w:sz w:val="24"/>
            <w:szCs w:val="24"/>
            <w:rtl/>
            <w:rPrChange w:id="316" w:author="user" w:date="2019-01-20T00:01:00Z">
              <w:rPr>
                <w:rFonts w:hint="cs"/>
                <w:i/>
                <w:iCs/>
                <w:sz w:val="32"/>
                <w:szCs w:val="32"/>
                <w:rtl/>
              </w:rPr>
            </w:rPrChange>
          </w:rPr>
          <w:delText xml:space="preserve">הבדיקות הבאות </w:delText>
        </w:r>
      </w:del>
      <w:ins w:id="317" w:author="user" w:date="2019-01-19T23:27:00Z">
        <w:r w:rsidR="00B12AE0" w:rsidRPr="003558AE">
          <w:rPr>
            <w:rFonts w:hint="cs"/>
            <w:sz w:val="24"/>
            <w:szCs w:val="24"/>
            <w:rtl/>
            <w:rPrChange w:id="318" w:author="user" w:date="2019-01-20T00:01:00Z">
              <w:rPr>
                <w:rFonts w:hint="cs"/>
                <w:i/>
                <w:iCs/>
                <w:sz w:val="32"/>
                <w:szCs w:val="32"/>
                <w:rtl/>
              </w:rPr>
            </w:rPrChange>
          </w:rPr>
          <w:t>בדיקות</w:t>
        </w:r>
      </w:ins>
      <w:r w:rsidR="002D6275" w:rsidRPr="003558AE">
        <w:rPr>
          <w:rFonts w:hint="cs"/>
          <w:sz w:val="24"/>
          <w:szCs w:val="24"/>
          <w:rtl/>
          <w:rPrChange w:id="319" w:author="user" w:date="2019-01-20T00:01:00Z">
            <w:rPr>
              <w:rFonts w:hint="cs"/>
              <w:i/>
              <w:iCs/>
              <w:sz w:val="32"/>
              <w:szCs w:val="32"/>
              <w:rtl/>
            </w:rPr>
          </w:rPrChange>
        </w:rPr>
        <w:t xml:space="preserve"> רבות</w:t>
      </w:r>
      <w:ins w:id="320" w:author="user" w:date="2019-01-19T23:27:00Z">
        <w:r w:rsidR="00B12AE0" w:rsidRPr="003558AE">
          <w:rPr>
            <w:rFonts w:hint="cs"/>
            <w:sz w:val="24"/>
            <w:szCs w:val="24"/>
            <w:rtl/>
            <w:rPrChange w:id="321" w:author="user" w:date="2019-01-20T00:01:00Z">
              <w:rPr>
                <w:rFonts w:hint="cs"/>
                <w:i/>
                <w:iCs/>
                <w:sz w:val="32"/>
                <w:szCs w:val="32"/>
                <w:rtl/>
              </w:rPr>
            </w:rPrChange>
          </w:rPr>
          <w:t xml:space="preserve"> </w:t>
        </w:r>
      </w:ins>
      <w:r w:rsidRPr="003558AE">
        <w:rPr>
          <w:rFonts w:hint="cs"/>
          <w:sz w:val="24"/>
          <w:szCs w:val="24"/>
          <w:rtl/>
          <w:rPrChange w:id="322" w:author="user" w:date="2019-01-20T00:01:00Z">
            <w:rPr>
              <w:rFonts w:hint="cs"/>
              <w:i/>
              <w:iCs/>
              <w:sz w:val="32"/>
              <w:szCs w:val="32"/>
              <w:rtl/>
            </w:rPr>
          </w:rPrChange>
        </w:rPr>
        <w:t>באופן אוטומטי</w:t>
      </w:r>
      <w:r w:rsidR="002D6275" w:rsidRPr="003558AE">
        <w:rPr>
          <w:rFonts w:hint="cs"/>
          <w:sz w:val="24"/>
          <w:szCs w:val="24"/>
          <w:rtl/>
          <w:rPrChange w:id="323" w:author="user" w:date="2019-01-20T00:01:00Z">
            <w:rPr>
              <w:rFonts w:hint="cs"/>
              <w:i/>
              <w:iCs/>
              <w:sz w:val="32"/>
              <w:szCs w:val="32"/>
              <w:rtl/>
            </w:rPr>
          </w:rPrChange>
        </w:rPr>
        <w:t xml:space="preserve"> (בעיקר במחלקה </w:t>
      </w:r>
      <w:proofErr w:type="spellStart"/>
      <w:r w:rsidR="002D6275" w:rsidRPr="003558AE">
        <w:rPr>
          <w:sz w:val="24"/>
          <w:szCs w:val="24"/>
          <w:rPrChange w:id="324" w:author="user" w:date="2019-01-20T00:01:00Z">
            <w:rPr>
              <w:i/>
              <w:iCs/>
              <w:sz w:val="32"/>
              <w:szCs w:val="32"/>
            </w:rPr>
          </w:rPrChange>
        </w:rPr>
        <w:t>BlImpl</w:t>
      </w:r>
      <w:proofErr w:type="spellEnd"/>
      <w:r w:rsidR="002D6275" w:rsidRPr="003558AE">
        <w:rPr>
          <w:sz w:val="24"/>
          <w:szCs w:val="24"/>
          <w:rPrChange w:id="325" w:author="user" w:date="2019-01-20T00:01:00Z">
            <w:rPr>
              <w:i/>
              <w:iCs/>
              <w:sz w:val="32"/>
              <w:szCs w:val="32"/>
            </w:rPr>
          </w:rPrChange>
        </w:rPr>
        <w:t xml:space="preserve"> </w:t>
      </w:r>
      <w:r w:rsidR="002D6275" w:rsidRPr="003558AE">
        <w:rPr>
          <w:rFonts w:hint="cs"/>
          <w:sz w:val="24"/>
          <w:szCs w:val="24"/>
          <w:rtl/>
          <w:rPrChange w:id="326" w:author="user" w:date="2019-01-20T00:01:00Z">
            <w:rPr>
              <w:rFonts w:hint="cs"/>
              <w:i/>
              <w:iCs/>
              <w:sz w:val="32"/>
              <w:szCs w:val="32"/>
              <w:rtl/>
            </w:rPr>
          </w:rPrChange>
        </w:rPr>
        <w:t xml:space="preserve"> בפרויקט </w:t>
      </w:r>
      <w:r w:rsidR="002D6275" w:rsidRPr="003558AE">
        <w:rPr>
          <w:sz w:val="24"/>
          <w:szCs w:val="24"/>
          <w:rPrChange w:id="327" w:author="user" w:date="2019-01-20T00:01:00Z">
            <w:rPr>
              <w:i/>
              <w:iCs/>
              <w:sz w:val="32"/>
              <w:szCs w:val="32"/>
            </w:rPr>
          </w:rPrChange>
        </w:rPr>
        <w:t>BL</w:t>
      </w:r>
      <w:r w:rsidR="002D6275" w:rsidRPr="003558AE">
        <w:rPr>
          <w:rFonts w:hint="cs"/>
          <w:sz w:val="24"/>
          <w:szCs w:val="24"/>
          <w:rtl/>
          <w:rPrChange w:id="328" w:author="user" w:date="2019-01-20T00:01:00Z">
            <w:rPr>
              <w:rFonts w:hint="cs"/>
              <w:i/>
              <w:iCs/>
              <w:sz w:val="32"/>
              <w:szCs w:val="32"/>
              <w:rtl/>
            </w:rPr>
          </w:rPrChange>
        </w:rPr>
        <w:t>)</w:t>
      </w:r>
      <w:del w:id="329" w:author="user" w:date="2019-01-19T23:27:00Z">
        <w:r w:rsidRPr="003558AE" w:rsidDel="00B12AE0">
          <w:rPr>
            <w:rFonts w:hint="cs"/>
            <w:sz w:val="24"/>
            <w:szCs w:val="24"/>
            <w:rtl/>
            <w:rPrChange w:id="330" w:author="user" w:date="2019-01-20T00:01:00Z">
              <w:rPr>
                <w:rFonts w:hint="cs"/>
                <w:i/>
                <w:iCs/>
                <w:sz w:val="32"/>
                <w:szCs w:val="32"/>
                <w:rtl/>
              </w:rPr>
            </w:rPrChange>
          </w:rPr>
          <w:delText>:</w:delText>
        </w:r>
      </w:del>
    </w:p>
    <w:p w:rsidR="005150A2" w:rsidRPr="003558AE" w:rsidDel="00B12AE0" w:rsidRDefault="005150A2" w:rsidP="003558AE">
      <w:pPr>
        <w:ind w:left="-154"/>
        <w:rPr>
          <w:del w:id="331" w:author="user" w:date="2019-01-19T23:27:00Z"/>
          <w:sz w:val="24"/>
          <w:szCs w:val="24"/>
          <w:rPrChange w:id="332" w:author="user" w:date="2019-01-20T00:01:00Z">
            <w:rPr>
              <w:del w:id="333" w:author="user" w:date="2019-01-19T23:27:00Z"/>
              <w:i/>
              <w:iCs/>
            </w:rPr>
          </w:rPrChange>
        </w:rPr>
        <w:pPrChange w:id="334" w:author="user" w:date="2019-01-20T00:01:00Z">
          <w:pPr>
            <w:pStyle w:val="ListParagraph"/>
            <w:numPr>
              <w:numId w:val="1"/>
            </w:numPr>
            <w:ind w:left="206" w:hanging="360"/>
          </w:pPr>
        </w:pPrChange>
      </w:pPr>
      <w:del w:id="335" w:author="user" w:date="2019-01-19T23:27:00Z">
        <w:r w:rsidRPr="003558AE" w:rsidDel="00B12AE0">
          <w:rPr>
            <w:rFonts w:hint="cs"/>
            <w:sz w:val="24"/>
            <w:szCs w:val="24"/>
            <w:rtl/>
            <w:rPrChange w:id="336" w:author="user" w:date="2019-01-20T00:01:00Z">
              <w:rPr>
                <w:rFonts w:hint="cs"/>
                <w:rtl/>
              </w:rPr>
            </w:rPrChange>
          </w:rPr>
          <w:delText>בכל הכנסה של מספר טלפון למערכת מתבצעת בדיקה שהמספר חוקי</w:delText>
        </w:r>
      </w:del>
    </w:p>
    <w:p w:rsidR="005150A2" w:rsidRPr="003558AE" w:rsidDel="00B12AE0" w:rsidRDefault="005150A2" w:rsidP="003558AE">
      <w:pPr>
        <w:ind w:left="-154"/>
        <w:rPr>
          <w:del w:id="337" w:author="user" w:date="2019-01-19T23:27:00Z"/>
          <w:sz w:val="24"/>
          <w:szCs w:val="24"/>
          <w:rPrChange w:id="338" w:author="user" w:date="2019-01-20T00:01:00Z">
            <w:rPr>
              <w:del w:id="339" w:author="user" w:date="2019-01-19T23:27:00Z"/>
              <w:i/>
              <w:iCs/>
            </w:rPr>
          </w:rPrChange>
        </w:rPr>
        <w:pPrChange w:id="340" w:author="user" w:date="2019-01-20T00:01:00Z">
          <w:pPr>
            <w:pStyle w:val="ListParagraph"/>
            <w:numPr>
              <w:numId w:val="1"/>
            </w:numPr>
            <w:ind w:left="206" w:hanging="360"/>
          </w:pPr>
        </w:pPrChange>
      </w:pPr>
      <w:del w:id="341" w:author="user" w:date="2019-01-19T23:27:00Z">
        <w:r w:rsidRPr="003558AE" w:rsidDel="00B12AE0">
          <w:rPr>
            <w:rFonts w:hint="cs"/>
            <w:sz w:val="24"/>
            <w:szCs w:val="24"/>
            <w:rtl/>
            <w:rPrChange w:id="342" w:author="user" w:date="2019-01-20T00:01:00Z">
              <w:rPr>
                <w:rFonts w:hint="cs"/>
                <w:i/>
                <w:iCs/>
                <w:rtl/>
              </w:rPr>
            </w:rPrChange>
          </w:rPr>
          <w:delText>בכל הכנסה של כתובת דוא"ל למערכת מתבצעת בדיקה שהכתובת חוקית</w:delText>
        </w:r>
      </w:del>
    </w:p>
    <w:p w:rsidR="00DB0D0B" w:rsidRPr="003558AE" w:rsidRDefault="00DB0D0B" w:rsidP="003558AE">
      <w:pPr>
        <w:ind w:left="-154"/>
        <w:rPr>
          <w:sz w:val="24"/>
          <w:szCs w:val="24"/>
          <w:rtl/>
          <w:rPrChange w:id="343" w:author="user" w:date="2019-01-20T00:01:00Z">
            <w:rPr>
              <w:i/>
              <w:iCs/>
              <w:rtl/>
            </w:rPr>
          </w:rPrChange>
        </w:rPr>
        <w:pPrChange w:id="344" w:author="user" w:date="2019-01-20T00:01:00Z">
          <w:pPr>
            <w:pStyle w:val="ListParagraph"/>
            <w:numPr>
              <w:numId w:val="1"/>
            </w:numPr>
            <w:ind w:left="206" w:hanging="360"/>
          </w:pPr>
        </w:pPrChange>
      </w:pPr>
    </w:p>
    <w:p w:rsidR="002B5B55" w:rsidDel="003558AE" w:rsidRDefault="002B5B55" w:rsidP="002B5B55">
      <w:pPr>
        <w:pStyle w:val="ListParagraph"/>
        <w:ind w:left="206"/>
        <w:rPr>
          <w:del w:id="345" w:author="user" w:date="2019-01-20T00:02:00Z"/>
          <w:i/>
          <w:iCs/>
        </w:rPr>
      </w:pPr>
    </w:p>
    <w:p w:rsidR="00C108D1" w:rsidRPr="00C108D1" w:rsidDel="003558AE" w:rsidRDefault="00C108D1" w:rsidP="00C108D1">
      <w:pPr>
        <w:pStyle w:val="ListParagraph"/>
        <w:ind w:left="206"/>
        <w:rPr>
          <w:del w:id="346" w:author="user" w:date="2019-01-20T00:02:00Z"/>
          <w:i/>
          <w:iCs/>
          <w:rtl/>
        </w:rPr>
      </w:pPr>
    </w:p>
    <w:p w:rsidR="00C108D1" w:rsidRPr="003558AE" w:rsidRDefault="00C108D1" w:rsidP="003558AE">
      <w:pPr>
        <w:rPr>
          <w:i/>
          <w:iCs/>
          <w:rtl/>
          <w:rPrChange w:id="347" w:author="user" w:date="2019-01-20T00:02:00Z">
            <w:rPr>
              <w:rtl/>
            </w:rPr>
          </w:rPrChange>
        </w:rPr>
        <w:pPrChange w:id="348" w:author="user" w:date="2019-01-20T00:02:00Z">
          <w:pPr>
            <w:pStyle w:val="ListParagraph"/>
            <w:ind w:left="206"/>
          </w:pPr>
        </w:pPrChange>
      </w:pPr>
    </w:p>
    <w:p w:rsidR="00723052" w:rsidRPr="003558AE" w:rsidRDefault="00723052" w:rsidP="003558AE">
      <w:pPr>
        <w:ind w:left="-874" w:firstLine="720"/>
        <w:rPr>
          <w:ins w:id="349" w:author="user" w:date="2019-01-19T23:12:00Z"/>
          <w:b/>
          <w:bCs/>
          <w:sz w:val="28"/>
          <w:szCs w:val="28"/>
          <w:rtl/>
          <w:rPrChange w:id="350" w:author="user" w:date="2019-01-20T00:01:00Z">
            <w:rPr>
              <w:ins w:id="351" w:author="user" w:date="2019-01-19T23:12:00Z"/>
              <w:i/>
              <w:iCs/>
              <w:sz w:val="32"/>
              <w:szCs w:val="32"/>
              <w:rtl/>
            </w:rPr>
          </w:rPrChange>
        </w:rPr>
        <w:pPrChange w:id="352" w:author="user" w:date="2019-01-20T00:01:00Z">
          <w:pPr/>
        </w:pPrChange>
      </w:pPr>
      <w:ins w:id="353" w:author="user" w:date="2019-01-19T23:12:00Z">
        <w:r w:rsidRPr="003558AE">
          <w:rPr>
            <w:rFonts w:hint="cs"/>
            <w:b/>
            <w:bCs/>
            <w:sz w:val="28"/>
            <w:szCs w:val="28"/>
            <w:rtl/>
            <w:rPrChange w:id="354" w:author="user" w:date="2019-01-20T00:01:00Z">
              <w:rPr>
                <w:rFonts w:hint="cs"/>
                <w:i/>
                <w:iCs/>
                <w:sz w:val="32"/>
                <w:szCs w:val="32"/>
                <w:rtl/>
              </w:rPr>
            </w:rPrChange>
          </w:rPr>
          <w:t>אפשרויות מערכת</w:t>
        </w:r>
      </w:ins>
    </w:p>
    <w:p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355" w:author="user" w:date="2019-01-19T23:13:00Z"/>
          <w:sz w:val="24"/>
          <w:szCs w:val="24"/>
          <w:rPrChange w:id="356" w:author="user" w:date="2019-01-20T00:05:00Z">
            <w:rPr>
              <w:ins w:id="357" w:author="user" w:date="2019-01-19T23:13:00Z"/>
            </w:rPr>
          </w:rPrChange>
        </w:rPr>
      </w:pPr>
      <w:ins w:id="358" w:author="user" w:date="2019-01-19T23:13:00Z">
        <w:r w:rsidRPr="00C74070">
          <w:rPr>
            <w:rFonts w:hint="cs"/>
            <w:sz w:val="24"/>
            <w:szCs w:val="24"/>
            <w:rtl/>
            <w:rPrChange w:id="359" w:author="user" w:date="2019-01-20T00:05:00Z">
              <w:rPr>
                <w:rFonts w:hint="cs"/>
                <w:rtl/>
              </w:rPr>
            </w:rPrChange>
          </w:rPr>
          <w:t>המערכת שולחת</w:t>
        </w:r>
      </w:ins>
      <w:r w:rsidR="002D6275" w:rsidRPr="00C74070">
        <w:rPr>
          <w:rFonts w:hint="cs"/>
          <w:sz w:val="24"/>
          <w:szCs w:val="24"/>
          <w:rtl/>
          <w:rPrChange w:id="360" w:author="user" w:date="2019-01-20T00:05:00Z">
            <w:rPr>
              <w:rFonts w:hint="cs"/>
              <w:rtl/>
            </w:rPr>
          </w:rPrChange>
        </w:rPr>
        <w:t xml:space="preserve"> </w:t>
      </w:r>
      <w:ins w:id="361" w:author="user" w:date="2019-01-19T23:13:00Z">
        <w:r w:rsidR="002D6275" w:rsidRPr="00C74070">
          <w:rPr>
            <w:rFonts w:hint="cs"/>
            <w:sz w:val="24"/>
            <w:szCs w:val="24"/>
            <w:rtl/>
            <w:rPrChange w:id="362" w:author="user" w:date="2019-01-20T00:05:00Z">
              <w:rPr>
                <w:rFonts w:hint="cs"/>
                <w:rtl/>
              </w:rPr>
            </w:rPrChange>
          </w:rPr>
          <w:t>מייל לתלמיד</w:t>
        </w:r>
        <w:r w:rsidRPr="00C74070">
          <w:rPr>
            <w:rFonts w:hint="cs"/>
            <w:sz w:val="24"/>
            <w:szCs w:val="24"/>
            <w:rtl/>
            <w:rPrChange w:id="363" w:author="user" w:date="2019-01-20T00:05:00Z">
              <w:rPr>
                <w:rFonts w:hint="cs"/>
                <w:rtl/>
              </w:rPr>
            </w:rPrChange>
          </w:rPr>
          <w:t xml:space="preserve"> עם סיום הטסט</w:t>
        </w:r>
      </w:ins>
    </w:p>
    <w:p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364" w:author="user" w:date="2019-01-19T23:14:00Z"/>
          <w:b/>
          <w:bCs/>
          <w:sz w:val="24"/>
          <w:szCs w:val="24"/>
          <w:rPrChange w:id="365" w:author="user" w:date="2019-01-20T00:05:00Z">
            <w:rPr>
              <w:ins w:id="366" w:author="user" w:date="2019-01-19T23:14:00Z"/>
            </w:rPr>
          </w:rPrChange>
        </w:rPr>
      </w:pPr>
      <w:ins w:id="367" w:author="user" w:date="2019-01-19T23:13:00Z">
        <w:r w:rsidRPr="00C74070">
          <w:rPr>
            <w:rFonts w:hint="eastAsia"/>
            <w:b/>
            <w:bCs/>
            <w:sz w:val="24"/>
            <w:szCs w:val="24"/>
            <w:rtl/>
            <w:rPrChange w:id="368" w:author="user" w:date="2019-01-20T00:05:00Z">
              <w:rPr>
                <w:rFonts w:hint="eastAsia"/>
                <w:rtl/>
              </w:rPr>
            </w:rPrChange>
          </w:rPr>
          <w:t>במידה</w:t>
        </w:r>
        <w:r w:rsidRPr="00C74070">
          <w:rPr>
            <w:b/>
            <w:bCs/>
            <w:sz w:val="24"/>
            <w:szCs w:val="24"/>
            <w:rtl/>
            <w:rPrChange w:id="36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370" w:author="user" w:date="2019-01-20T00:05:00Z">
              <w:rPr>
                <w:rFonts w:hint="eastAsia"/>
                <w:rtl/>
              </w:rPr>
            </w:rPrChange>
          </w:rPr>
          <w:t>ועבר</w:t>
        </w:r>
        <w:r w:rsidRPr="00C74070">
          <w:rPr>
            <w:b/>
            <w:bCs/>
            <w:sz w:val="24"/>
            <w:szCs w:val="24"/>
            <w:rtl/>
            <w:rPrChange w:id="371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372" w:author="user" w:date="2019-01-20T00:05:00Z">
              <w:rPr>
                <w:rFonts w:hint="eastAsia"/>
                <w:rtl/>
              </w:rPr>
            </w:rPrChange>
          </w:rPr>
          <w:t>מצורף</w:t>
        </w:r>
        <w:r w:rsidRPr="00C74070">
          <w:rPr>
            <w:b/>
            <w:bCs/>
            <w:sz w:val="24"/>
            <w:szCs w:val="24"/>
            <w:rtl/>
            <w:rPrChange w:id="373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374" w:author="user" w:date="2019-01-20T00:05:00Z">
              <w:rPr>
                <w:rFonts w:hint="eastAsia"/>
                <w:rtl/>
              </w:rPr>
            </w:rPrChange>
          </w:rPr>
          <w:t>במייל</w:t>
        </w:r>
        <w:r w:rsidRPr="00C74070">
          <w:rPr>
            <w:b/>
            <w:bCs/>
            <w:sz w:val="24"/>
            <w:szCs w:val="24"/>
            <w:rtl/>
            <w:rPrChange w:id="375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376" w:author="user" w:date="2019-01-20T00:05:00Z">
              <w:rPr>
                <w:rFonts w:hint="eastAsia"/>
                <w:rtl/>
              </w:rPr>
            </w:rPrChange>
          </w:rPr>
          <w:t>הר</w:t>
        </w:r>
      </w:ins>
      <w:ins w:id="377" w:author="user" w:date="2019-01-19T23:16:00Z">
        <w:r w:rsidRPr="00C74070">
          <w:rPr>
            <w:rFonts w:hint="eastAsia"/>
            <w:b/>
            <w:bCs/>
            <w:sz w:val="24"/>
            <w:szCs w:val="24"/>
            <w:rtl/>
            <w:rPrChange w:id="378" w:author="user" w:date="2019-01-20T00:05:00Z">
              <w:rPr>
                <w:rFonts w:hint="eastAsia"/>
                <w:rtl/>
              </w:rPr>
            </w:rPrChange>
          </w:rPr>
          <w:t>י</w:t>
        </w:r>
      </w:ins>
      <w:ins w:id="379" w:author="user" w:date="2019-01-19T23:13:00Z">
        <w:r w:rsidRPr="00C74070">
          <w:rPr>
            <w:rFonts w:hint="eastAsia"/>
            <w:b/>
            <w:bCs/>
            <w:sz w:val="24"/>
            <w:szCs w:val="24"/>
            <w:rtl/>
            <w:rPrChange w:id="380" w:author="user" w:date="2019-01-20T00:05:00Z">
              <w:rPr>
                <w:rFonts w:hint="eastAsia"/>
                <w:rtl/>
              </w:rPr>
            </w:rPrChange>
          </w:rPr>
          <w:t>שיון</w:t>
        </w:r>
        <w:r w:rsidRPr="00C74070">
          <w:rPr>
            <w:b/>
            <w:bCs/>
            <w:sz w:val="24"/>
            <w:szCs w:val="24"/>
            <w:rtl/>
            <w:rPrChange w:id="381" w:author="user" w:date="2019-01-20T00:05:00Z">
              <w:rPr>
                <w:rtl/>
              </w:rPr>
            </w:rPrChange>
          </w:rPr>
          <w:t xml:space="preserve"> הזמני שלו (בקובץ </w:t>
        </w:r>
        <w:r w:rsidRPr="00C74070">
          <w:rPr>
            <w:b/>
            <w:bCs/>
            <w:sz w:val="24"/>
            <w:szCs w:val="24"/>
            <w:rPrChange w:id="382" w:author="user" w:date="2019-01-20T00:05:00Z">
              <w:rPr/>
            </w:rPrChange>
          </w:rPr>
          <w:t>PD</w:t>
        </w:r>
      </w:ins>
      <w:ins w:id="383" w:author="user" w:date="2019-01-19T23:14:00Z">
        <w:r w:rsidRPr="00C74070">
          <w:rPr>
            <w:b/>
            <w:bCs/>
            <w:sz w:val="24"/>
            <w:szCs w:val="24"/>
            <w:rPrChange w:id="384" w:author="user" w:date="2019-01-20T00:05:00Z">
              <w:rPr/>
            </w:rPrChange>
          </w:rPr>
          <w:t>F</w:t>
        </w:r>
        <w:r w:rsidRPr="00C74070">
          <w:rPr>
            <w:b/>
            <w:bCs/>
            <w:sz w:val="24"/>
            <w:szCs w:val="24"/>
            <w:rtl/>
            <w:rPrChange w:id="385" w:author="user" w:date="2019-01-20T00:05:00Z">
              <w:rPr>
                <w:rtl/>
              </w:rPr>
            </w:rPrChange>
          </w:rPr>
          <w:t>)</w:t>
        </w:r>
      </w:ins>
    </w:p>
    <w:p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386" w:author="user" w:date="2019-01-19T23:14:00Z"/>
          <w:sz w:val="24"/>
          <w:szCs w:val="24"/>
          <w:rPrChange w:id="387" w:author="user" w:date="2019-01-20T00:05:00Z">
            <w:rPr>
              <w:ins w:id="388" w:author="user" w:date="2019-01-19T23:14:00Z"/>
            </w:rPr>
          </w:rPrChange>
        </w:rPr>
      </w:pPr>
      <w:ins w:id="389" w:author="user" w:date="2019-01-19T23:14:00Z">
        <w:r w:rsidRPr="00C74070">
          <w:rPr>
            <w:rFonts w:hint="cs"/>
            <w:sz w:val="24"/>
            <w:szCs w:val="24"/>
            <w:rtl/>
            <w:rPrChange w:id="390" w:author="user" w:date="2019-01-20T00:05:00Z">
              <w:rPr>
                <w:rFonts w:hint="cs"/>
                <w:rtl/>
              </w:rPr>
            </w:rPrChange>
          </w:rPr>
          <w:t>במידה ולא עבר</w:t>
        </w:r>
      </w:ins>
      <w:ins w:id="391" w:author="user" w:date="2019-01-19T23:28:00Z">
        <w:r w:rsidR="00B12AE0" w:rsidRPr="00C74070">
          <w:rPr>
            <w:rFonts w:hint="cs"/>
            <w:sz w:val="24"/>
            <w:szCs w:val="24"/>
            <w:rtl/>
            <w:rPrChange w:id="392" w:author="user" w:date="2019-01-20T00:05:00Z">
              <w:rPr>
                <w:rFonts w:hint="cs"/>
                <w:rtl/>
              </w:rPr>
            </w:rPrChange>
          </w:rPr>
          <w:t xml:space="preserve"> נשלח דוא"ל עם</w:t>
        </w:r>
      </w:ins>
      <w:ins w:id="393" w:author="user" w:date="2019-01-19T23:14:00Z">
        <w:r w:rsidRPr="00C74070">
          <w:rPr>
            <w:rFonts w:hint="cs"/>
            <w:sz w:val="24"/>
            <w:szCs w:val="24"/>
            <w:rtl/>
            <w:rPrChange w:id="394" w:author="user" w:date="2019-01-20T00:05:00Z">
              <w:rPr>
                <w:rFonts w:hint="cs"/>
                <w:rtl/>
              </w:rPr>
            </w:rPrChange>
          </w:rPr>
          <w:t xml:space="preserve"> הודעה מתאימה</w:t>
        </w:r>
      </w:ins>
    </w:p>
    <w:p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395" w:author="user" w:date="2019-01-19T23:16:00Z"/>
          <w:sz w:val="24"/>
          <w:szCs w:val="24"/>
          <w:rPrChange w:id="396" w:author="user" w:date="2019-01-20T00:05:00Z">
            <w:rPr>
              <w:ins w:id="397" w:author="user" w:date="2019-01-19T23:16:00Z"/>
            </w:rPr>
          </w:rPrChange>
        </w:rPr>
      </w:pPr>
      <w:ins w:id="398" w:author="user" w:date="2019-01-19T23:14:00Z">
        <w:r w:rsidRPr="00C74070">
          <w:rPr>
            <w:rFonts w:hint="cs"/>
            <w:sz w:val="24"/>
            <w:szCs w:val="24"/>
            <w:rtl/>
            <w:rPrChange w:id="399" w:author="user" w:date="2019-01-20T00:05:00Z">
              <w:rPr>
                <w:rFonts w:hint="cs"/>
                <w:rtl/>
              </w:rPr>
            </w:rPrChange>
          </w:rPr>
          <w:t xml:space="preserve">באפשרות </w:t>
        </w:r>
      </w:ins>
      <w:ins w:id="400" w:author="user" w:date="2019-01-19T23:15:00Z">
        <w:r w:rsidRPr="00C74070">
          <w:rPr>
            <w:rFonts w:hint="cs"/>
            <w:sz w:val="24"/>
            <w:szCs w:val="24"/>
            <w:rtl/>
            <w:rPrChange w:id="401" w:author="user" w:date="2019-01-20T00:05:00Z">
              <w:rPr>
                <w:rFonts w:hint="cs"/>
                <w:rtl/>
              </w:rPr>
            </w:rPrChange>
          </w:rPr>
          <w:t xml:space="preserve">המערכת להראות את </w:t>
        </w:r>
      </w:ins>
      <w:ins w:id="402" w:author="user" w:date="2019-01-19T23:16:00Z">
        <w:r w:rsidRPr="00C74070">
          <w:rPr>
            <w:rFonts w:hint="cs"/>
            <w:sz w:val="24"/>
            <w:szCs w:val="24"/>
            <w:rtl/>
            <w:rPrChange w:id="403" w:author="user" w:date="2019-01-20T00:05:00Z">
              <w:rPr>
                <w:rFonts w:hint="cs"/>
                <w:rtl/>
              </w:rPr>
            </w:rPrChange>
          </w:rPr>
          <w:t>מסלול הטסט</w:t>
        </w:r>
      </w:ins>
      <w:ins w:id="404" w:author="user" w:date="2019-01-19T23:15:00Z">
        <w:r w:rsidRPr="00C74070">
          <w:rPr>
            <w:rFonts w:hint="cs"/>
            <w:sz w:val="24"/>
            <w:szCs w:val="24"/>
            <w:rtl/>
            <w:rPrChange w:id="405" w:author="user" w:date="2019-01-20T00:05:00Z">
              <w:rPr>
                <w:rFonts w:hint="cs"/>
                <w:rtl/>
              </w:rPr>
            </w:rPrChange>
          </w:rPr>
          <w:t xml:space="preserve"> באתר </w:t>
        </w:r>
      </w:ins>
      <w:ins w:id="406" w:author="user" w:date="2019-01-19T23:16:00Z">
        <w:r w:rsidRPr="00C74070">
          <w:rPr>
            <w:sz w:val="24"/>
            <w:szCs w:val="24"/>
            <w:rPrChange w:id="407" w:author="user" w:date="2019-01-20T00:05:00Z">
              <w:rPr/>
            </w:rPrChange>
          </w:rPr>
          <w:t>Google maps</w:t>
        </w:r>
      </w:ins>
    </w:p>
    <w:p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408" w:author="user" w:date="2019-01-19T23:22:00Z"/>
          <w:sz w:val="24"/>
          <w:szCs w:val="24"/>
          <w:rPrChange w:id="409" w:author="user" w:date="2019-01-20T00:05:00Z">
            <w:rPr>
              <w:ins w:id="410" w:author="user" w:date="2019-01-19T23:22:00Z"/>
            </w:rPr>
          </w:rPrChange>
        </w:rPr>
      </w:pPr>
      <w:ins w:id="411" w:author="user" w:date="2019-01-19T23:17:00Z">
        <w:r w:rsidRPr="00C74070">
          <w:rPr>
            <w:rFonts w:hint="cs"/>
            <w:sz w:val="24"/>
            <w:szCs w:val="24"/>
            <w:rtl/>
            <w:rPrChange w:id="412" w:author="user" w:date="2019-01-20T00:05:00Z">
              <w:rPr>
                <w:rFonts w:hint="cs"/>
                <w:rtl/>
              </w:rPr>
            </w:rPrChange>
          </w:rPr>
          <w:t>מחלקה שקובעת מסלול</w:t>
        </w:r>
      </w:ins>
      <w:r w:rsidR="00B858FD" w:rsidRPr="00C74070">
        <w:rPr>
          <w:rFonts w:hint="cs"/>
          <w:sz w:val="24"/>
          <w:szCs w:val="24"/>
          <w:rtl/>
          <w:rPrChange w:id="413" w:author="user" w:date="2019-01-20T00:05:00Z">
            <w:rPr>
              <w:rFonts w:hint="cs"/>
              <w:rtl/>
            </w:rPr>
          </w:rPrChange>
        </w:rPr>
        <w:t xml:space="preserve"> לטסט </w:t>
      </w:r>
      <w:ins w:id="414" w:author="user" w:date="2019-01-19T23:17:00Z">
        <w:r w:rsidRPr="00C74070">
          <w:rPr>
            <w:rFonts w:hint="cs"/>
            <w:sz w:val="24"/>
            <w:szCs w:val="24"/>
            <w:rtl/>
            <w:rPrChange w:id="415" w:author="user" w:date="2019-01-20T00:05:00Z">
              <w:rPr>
                <w:rFonts w:hint="cs"/>
                <w:rtl/>
              </w:rPr>
            </w:rPrChange>
          </w:rPr>
          <w:t>(פירוט בהמשך**)</w:t>
        </w:r>
      </w:ins>
    </w:p>
    <w:p w:rsidR="00B12AE0" w:rsidRPr="00C74070" w:rsidRDefault="00B12AE0" w:rsidP="00B12AE0">
      <w:pPr>
        <w:pStyle w:val="ListParagraph"/>
        <w:numPr>
          <w:ilvl w:val="0"/>
          <w:numId w:val="1"/>
        </w:numPr>
        <w:rPr>
          <w:ins w:id="416" w:author="user" w:date="2019-01-19T23:24:00Z"/>
          <w:sz w:val="24"/>
          <w:szCs w:val="24"/>
          <w:rPrChange w:id="417" w:author="user" w:date="2019-01-20T00:05:00Z">
            <w:rPr>
              <w:ins w:id="418" w:author="user" w:date="2019-01-19T23:24:00Z"/>
            </w:rPr>
          </w:rPrChange>
        </w:rPr>
      </w:pPr>
      <w:ins w:id="419" w:author="user" w:date="2019-01-19T23:23:00Z">
        <w:r w:rsidRPr="00C74070">
          <w:rPr>
            <w:rFonts w:hint="cs"/>
            <w:sz w:val="24"/>
            <w:szCs w:val="24"/>
            <w:rtl/>
            <w:rPrChange w:id="420" w:author="user" w:date="2019-01-20T00:05:00Z">
              <w:rPr>
                <w:rFonts w:hint="cs"/>
                <w:rtl/>
              </w:rPr>
            </w:rPrChange>
          </w:rPr>
          <w:t>המערכת שומרת את המידע שיש בקובצי ה</w:t>
        </w:r>
        <w:r w:rsidRPr="00C74070">
          <w:rPr>
            <w:rFonts w:hint="cs"/>
            <w:sz w:val="24"/>
            <w:szCs w:val="24"/>
            <w:rPrChange w:id="421" w:author="user" w:date="2019-01-20T00:05:00Z">
              <w:rPr>
                <w:rFonts w:hint="cs"/>
              </w:rPr>
            </w:rPrChange>
          </w:rPr>
          <w:t>XML</w:t>
        </w:r>
        <w:r w:rsidRPr="00C74070">
          <w:rPr>
            <w:rFonts w:hint="cs"/>
            <w:sz w:val="24"/>
            <w:szCs w:val="24"/>
            <w:rtl/>
            <w:rPrChange w:id="422" w:author="user" w:date="2019-01-20T00:05:00Z">
              <w:rPr>
                <w:rFonts w:hint="cs"/>
                <w:rtl/>
              </w:rPr>
            </w:rPrChange>
          </w:rPr>
          <w:t xml:space="preserve"> ב"</w:t>
        </w:r>
      </w:ins>
      <w:r w:rsidR="00097A55" w:rsidRPr="00C74070">
        <w:rPr>
          <w:sz w:val="24"/>
          <w:szCs w:val="24"/>
          <w:rPrChange w:id="423" w:author="user" w:date="2019-01-20T00:05:00Z">
            <w:rPr/>
          </w:rPrChange>
        </w:rPr>
        <w:t>cache</w:t>
      </w:r>
      <w:ins w:id="424" w:author="user" w:date="2019-01-19T23:23:00Z">
        <w:r w:rsidRPr="00C74070">
          <w:rPr>
            <w:rFonts w:hint="cs"/>
            <w:sz w:val="24"/>
            <w:szCs w:val="24"/>
            <w:rtl/>
            <w:rPrChange w:id="425" w:author="user" w:date="2019-01-20T00:05:00Z">
              <w:rPr>
                <w:rFonts w:hint="cs"/>
                <w:rtl/>
              </w:rPr>
            </w:rPrChange>
          </w:rPr>
          <w:t xml:space="preserve">" </w:t>
        </w:r>
      </w:ins>
      <w:ins w:id="426" w:author="user" w:date="2019-01-19T23:24:00Z">
        <w:r w:rsidRPr="00C74070">
          <w:rPr>
            <w:rFonts w:hint="cs"/>
            <w:sz w:val="24"/>
            <w:szCs w:val="24"/>
            <w:rtl/>
            <w:rPrChange w:id="427" w:author="user" w:date="2019-01-20T00:05:00Z">
              <w:rPr>
                <w:rFonts w:hint="cs"/>
                <w:rtl/>
              </w:rPr>
            </w:rPrChange>
          </w:rPr>
          <w:t>ובכך נחסכות גישות לק</w:t>
        </w:r>
      </w:ins>
      <w:ins w:id="428" w:author="user" w:date="2019-01-19T23:28:00Z">
        <w:r w:rsidRPr="00C74070">
          <w:rPr>
            <w:rFonts w:hint="cs"/>
            <w:sz w:val="24"/>
            <w:szCs w:val="24"/>
            <w:rtl/>
            <w:rPrChange w:id="429" w:author="user" w:date="2019-01-20T00:05:00Z">
              <w:rPr>
                <w:rFonts w:hint="cs"/>
                <w:rtl/>
              </w:rPr>
            </w:rPrChange>
          </w:rPr>
          <w:t>ו</w:t>
        </w:r>
      </w:ins>
      <w:ins w:id="430" w:author="user" w:date="2019-01-19T23:24:00Z">
        <w:r w:rsidRPr="00C74070">
          <w:rPr>
            <w:rFonts w:hint="cs"/>
            <w:sz w:val="24"/>
            <w:szCs w:val="24"/>
            <w:rtl/>
            <w:rPrChange w:id="431" w:author="user" w:date="2019-01-20T00:05:00Z">
              <w:rPr>
                <w:rFonts w:hint="cs"/>
                <w:rtl/>
              </w:rPr>
            </w:rPrChange>
          </w:rPr>
          <w:t>בצי ה</w:t>
        </w:r>
        <w:r w:rsidRPr="00C74070">
          <w:rPr>
            <w:rFonts w:hint="cs"/>
            <w:sz w:val="24"/>
            <w:szCs w:val="24"/>
            <w:rPrChange w:id="432" w:author="user" w:date="2019-01-20T00:05:00Z">
              <w:rPr>
                <w:rFonts w:hint="cs"/>
              </w:rPr>
            </w:rPrChange>
          </w:rPr>
          <w:t>XML</w:t>
        </w:r>
      </w:ins>
      <w:ins w:id="433" w:author="user" w:date="2019-01-19T23:28:00Z">
        <w:r w:rsidRPr="00C74070">
          <w:rPr>
            <w:rFonts w:hint="cs"/>
            <w:sz w:val="24"/>
            <w:szCs w:val="24"/>
            <w:rtl/>
            <w:rPrChange w:id="434" w:author="user" w:date="2019-01-20T00:05:00Z">
              <w:rPr>
                <w:rFonts w:hint="cs"/>
                <w:rtl/>
              </w:rPr>
            </w:rPrChange>
          </w:rPr>
          <w:t>,</w:t>
        </w:r>
      </w:ins>
      <w:ins w:id="435" w:author="user" w:date="2019-01-19T23:24:00Z">
        <w:r w:rsidRPr="00C74070">
          <w:rPr>
            <w:rFonts w:hint="cs"/>
            <w:sz w:val="24"/>
            <w:szCs w:val="24"/>
            <w:rtl/>
            <w:rPrChange w:id="436" w:author="user" w:date="2019-01-20T00:05:00Z">
              <w:rPr>
                <w:rFonts w:hint="cs"/>
                <w:rtl/>
              </w:rPr>
            </w:rPrChange>
          </w:rPr>
          <w:t xml:space="preserve"> מה שמשפר את היעילות במידה ניכרת</w:t>
        </w:r>
      </w:ins>
    </w:p>
    <w:p w:rsidR="00B12AE0" w:rsidRPr="00C74070" w:rsidRDefault="00B12AE0" w:rsidP="00B12AE0">
      <w:pPr>
        <w:pStyle w:val="ListParagraph"/>
        <w:numPr>
          <w:ilvl w:val="0"/>
          <w:numId w:val="1"/>
        </w:numPr>
        <w:rPr>
          <w:ins w:id="437" w:author="user" w:date="2019-01-19T23:25:00Z"/>
          <w:sz w:val="24"/>
          <w:szCs w:val="24"/>
          <w:rPrChange w:id="438" w:author="user" w:date="2019-01-20T00:05:00Z">
            <w:rPr>
              <w:ins w:id="439" w:author="user" w:date="2019-01-19T23:25:00Z"/>
            </w:rPr>
          </w:rPrChange>
        </w:rPr>
      </w:pPr>
      <w:ins w:id="440" w:author="user" w:date="2019-01-19T23:24:00Z">
        <w:r w:rsidRPr="00C74070">
          <w:rPr>
            <w:rFonts w:hint="cs"/>
            <w:sz w:val="24"/>
            <w:szCs w:val="24"/>
            <w:rtl/>
            <w:rPrChange w:id="441" w:author="user" w:date="2019-01-20T00:05:00Z">
              <w:rPr>
                <w:rFonts w:hint="cs"/>
                <w:rtl/>
              </w:rPr>
            </w:rPrChange>
          </w:rPr>
          <w:t>שימוש ב</w:t>
        </w:r>
        <w:r w:rsidRPr="00C74070">
          <w:rPr>
            <w:sz w:val="24"/>
            <w:szCs w:val="24"/>
            <w:rPrChange w:id="442" w:author="user" w:date="2019-01-20T00:05:00Z">
              <w:rPr/>
            </w:rPrChange>
          </w:rPr>
          <w:t xml:space="preserve">factory </w:t>
        </w:r>
      </w:ins>
      <w:ins w:id="443" w:author="user" w:date="2019-01-19T23:25:00Z">
        <w:r w:rsidRPr="00C74070">
          <w:rPr>
            <w:sz w:val="24"/>
            <w:szCs w:val="24"/>
            <w:rPrChange w:id="444" w:author="user" w:date="2019-01-20T00:05:00Z">
              <w:rPr/>
            </w:rPrChange>
          </w:rPr>
          <w:t xml:space="preserve">, singleton , clone </w:t>
        </w:r>
        <w:r w:rsidRPr="00C74070">
          <w:rPr>
            <w:rFonts w:hint="cs"/>
            <w:sz w:val="24"/>
            <w:szCs w:val="24"/>
            <w:rtl/>
            <w:rPrChange w:id="445" w:author="user" w:date="2019-01-20T00:05:00Z">
              <w:rPr>
                <w:rFonts w:hint="cs"/>
                <w:rtl/>
              </w:rPr>
            </w:rPrChange>
          </w:rPr>
          <w:t xml:space="preserve"> במידת הצורך</w:t>
        </w:r>
      </w:ins>
    </w:p>
    <w:p w:rsidR="00B12AE0" w:rsidRPr="00C74070" w:rsidRDefault="00B12AE0" w:rsidP="002D6275">
      <w:pPr>
        <w:pStyle w:val="ListParagraph"/>
        <w:numPr>
          <w:ilvl w:val="0"/>
          <w:numId w:val="1"/>
        </w:numPr>
        <w:rPr>
          <w:ins w:id="446" w:author="user" w:date="2019-01-19T23:18:00Z"/>
          <w:sz w:val="24"/>
          <w:szCs w:val="24"/>
          <w:rPrChange w:id="447" w:author="user" w:date="2019-01-20T00:05:00Z">
            <w:rPr>
              <w:ins w:id="448" w:author="user" w:date="2019-01-19T23:18:00Z"/>
            </w:rPr>
          </w:rPrChange>
        </w:rPr>
      </w:pPr>
      <w:ins w:id="449" w:author="user" w:date="2019-01-19T23:25:00Z">
        <w:r w:rsidRPr="00C74070">
          <w:rPr>
            <w:rFonts w:hint="cs"/>
            <w:sz w:val="24"/>
            <w:szCs w:val="24"/>
            <w:rtl/>
            <w:rPrChange w:id="450" w:author="user" w:date="2019-01-20T00:05:00Z">
              <w:rPr>
                <w:rFonts w:hint="cs"/>
                <w:rtl/>
              </w:rPr>
            </w:rPrChange>
          </w:rPr>
          <w:t>על מנת לשלוח לכל תלמיד את קובץ ה</w:t>
        </w:r>
        <w:r w:rsidRPr="00C74070">
          <w:rPr>
            <w:rFonts w:hint="cs"/>
            <w:sz w:val="24"/>
            <w:szCs w:val="24"/>
            <w:rPrChange w:id="451" w:author="user" w:date="2019-01-20T00:05:00Z">
              <w:rPr>
                <w:rFonts w:hint="cs"/>
              </w:rPr>
            </w:rPrChange>
          </w:rPr>
          <w:t>PDF</w:t>
        </w:r>
        <w:r w:rsidRPr="00C74070">
          <w:rPr>
            <w:rFonts w:hint="cs"/>
            <w:sz w:val="24"/>
            <w:szCs w:val="24"/>
            <w:rtl/>
            <w:rPrChange w:id="452" w:author="user" w:date="2019-01-20T00:05:00Z">
              <w:rPr>
                <w:rFonts w:hint="cs"/>
                <w:rtl/>
              </w:rPr>
            </w:rPrChange>
          </w:rPr>
          <w:t xml:space="preserve"> של הר</w:t>
        </w:r>
      </w:ins>
      <w:ins w:id="453" w:author="user" w:date="2019-01-19T23:28:00Z">
        <w:r w:rsidRPr="00C74070">
          <w:rPr>
            <w:rFonts w:hint="cs"/>
            <w:sz w:val="24"/>
            <w:szCs w:val="24"/>
            <w:rtl/>
            <w:rPrChange w:id="454" w:author="user" w:date="2019-01-20T00:05:00Z">
              <w:rPr>
                <w:rFonts w:hint="cs"/>
                <w:rtl/>
              </w:rPr>
            </w:rPrChange>
          </w:rPr>
          <w:t>י</w:t>
        </w:r>
      </w:ins>
      <w:ins w:id="455" w:author="user" w:date="2019-01-19T23:25:00Z">
        <w:r w:rsidRPr="00C74070">
          <w:rPr>
            <w:rFonts w:hint="cs"/>
            <w:sz w:val="24"/>
            <w:szCs w:val="24"/>
            <w:rtl/>
            <w:rPrChange w:id="456" w:author="user" w:date="2019-01-20T00:05:00Z">
              <w:rPr>
                <w:rFonts w:hint="cs"/>
                <w:rtl/>
              </w:rPr>
            </w:rPrChange>
          </w:rPr>
          <w:t>שיון הזמני שלו המ</w:t>
        </w:r>
      </w:ins>
      <w:ins w:id="457" w:author="user" w:date="2019-01-19T23:26:00Z">
        <w:r w:rsidRPr="00C74070">
          <w:rPr>
            <w:rFonts w:hint="cs"/>
            <w:sz w:val="24"/>
            <w:szCs w:val="24"/>
            <w:rtl/>
            <w:rPrChange w:id="458" w:author="user" w:date="2019-01-20T00:05:00Z">
              <w:rPr>
                <w:rFonts w:hint="cs"/>
                <w:rtl/>
              </w:rPr>
            </w:rPrChange>
          </w:rPr>
          <w:t>ערכת מנהלת את הקבצים בצורה שתתאים לכל מחשב.</w:t>
        </w:r>
      </w:ins>
    </w:p>
    <w:p w:rsidR="00723052" w:rsidRDefault="00723052" w:rsidP="00723052">
      <w:pPr>
        <w:rPr>
          <w:ins w:id="459" w:author="user" w:date="2019-01-19T23:18:00Z"/>
          <w:rtl/>
        </w:rPr>
      </w:pPr>
    </w:p>
    <w:p w:rsidR="00723052" w:rsidRPr="00A13FC3" w:rsidRDefault="00723052" w:rsidP="00723052">
      <w:pPr>
        <w:jc w:val="center"/>
        <w:rPr>
          <w:ins w:id="460" w:author="user" w:date="2019-01-19T23:18:00Z"/>
          <w:b/>
          <w:bCs/>
          <w:sz w:val="32"/>
          <w:szCs w:val="32"/>
          <w:u w:val="single"/>
        </w:rPr>
      </w:pPr>
      <w:ins w:id="461" w:author="user" w:date="2019-01-19T23:18:00Z">
        <w:r w:rsidRPr="00A13FC3">
          <w:rPr>
            <w:b/>
            <w:bCs/>
            <w:sz w:val="32"/>
            <w:szCs w:val="32"/>
            <w:u w:val="single"/>
          </w:rPr>
          <w:t>Routes Class</w:t>
        </w:r>
      </w:ins>
      <w:ins w:id="462" w:author="user" w:date="2019-01-19T23:56:00Z">
        <w:r w:rsidR="00110175">
          <w:rPr>
            <w:b/>
            <w:bCs/>
            <w:sz w:val="32"/>
            <w:szCs w:val="32"/>
            <w:u w:val="single"/>
          </w:rPr>
          <w:t>**</w:t>
        </w:r>
      </w:ins>
    </w:p>
    <w:p w:rsidR="00723052" w:rsidRPr="00A13FC3" w:rsidRDefault="00723052" w:rsidP="00723052">
      <w:pPr>
        <w:rPr>
          <w:ins w:id="463" w:author="user" w:date="2019-01-19T23:18:00Z"/>
          <w:sz w:val="24"/>
          <w:szCs w:val="24"/>
        </w:rPr>
      </w:pPr>
      <w:ins w:id="464" w:author="user" w:date="2019-01-19T23:18:00Z">
        <w:r w:rsidRPr="00A13FC3">
          <w:rPr>
            <w:rFonts w:hint="cs"/>
            <w:sz w:val="24"/>
            <w:szCs w:val="24"/>
            <w:rtl/>
          </w:rPr>
          <w:t>מחלקה סטטית שמכילה את כל הפונקציות שמטפלות במסלולים ומרחקים. המחלקה משתמשת ב</w:t>
        </w:r>
        <w:r w:rsidRPr="00A13FC3">
          <w:rPr>
            <w:rFonts w:hint="cs"/>
            <w:sz w:val="24"/>
            <w:szCs w:val="24"/>
          </w:rPr>
          <w:t>API</w:t>
        </w:r>
        <w:r w:rsidRPr="00A13FC3">
          <w:rPr>
            <w:rFonts w:hint="cs"/>
            <w:sz w:val="24"/>
            <w:szCs w:val="24"/>
            <w:rtl/>
          </w:rPr>
          <w:t xml:space="preserve"> של</w:t>
        </w:r>
      </w:ins>
      <w:ins w:id="465" w:author="user" w:date="2019-01-20T00:02:00Z">
        <w:r w:rsidR="003558AE">
          <w:rPr>
            <w:sz w:val="24"/>
            <w:szCs w:val="24"/>
          </w:rPr>
          <w:t xml:space="preserve"> </w:t>
        </w:r>
        <w:r w:rsidR="003558AE">
          <w:rPr>
            <w:sz w:val="24"/>
            <w:szCs w:val="24"/>
          </w:rPr>
          <w:t>Google Maps</w:t>
        </w:r>
        <w:r w:rsidR="003558AE">
          <w:rPr>
            <w:sz w:val="24"/>
            <w:szCs w:val="24"/>
          </w:rPr>
          <w:t xml:space="preserve"> </w:t>
        </w:r>
      </w:ins>
      <w:ins w:id="466" w:author="user" w:date="2019-01-19T23:18:00Z">
        <w:r w:rsidRPr="00A13FC3">
          <w:rPr>
            <w:rFonts w:hint="cs"/>
            <w:sz w:val="24"/>
            <w:szCs w:val="24"/>
            <w:rtl/>
          </w:rPr>
          <w:t xml:space="preserve"> </w:t>
        </w:r>
        <w:r>
          <w:rPr>
            <w:rStyle w:val="Hyperlink"/>
            <w:sz w:val="24"/>
            <w:szCs w:val="24"/>
          </w:rPr>
          <w:fldChar w:fldCharType="begin"/>
        </w:r>
        <w:r>
          <w:rPr>
            <w:rStyle w:val="Hyperlink"/>
            <w:sz w:val="24"/>
            <w:szCs w:val="24"/>
          </w:rPr>
          <w:instrText xml:space="preserve"> HYPERLINK "https://developers.google.com/places/web-service/intro" </w:instrText>
        </w:r>
        <w:r>
          <w:rPr>
            <w:rStyle w:val="Hyperlink"/>
            <w:sz w:val="24"/>
            <w:szCs w:val="24"/>
          </w:rPr>
          <w:fldChar w:fldCharType="separate"/>
        </w:r>
        <w:r w:rsidRPr="00A13FC3">
          <w:rPr>
            <w:rStyle w:val="Hyperlink"/>
            <w:rFonts w:hint="cs"/>
            <w:sz w:val="24"/>
            <w:szCs w:val="24"/>
            <w:rtl/>
          </w:rPr>
          <w:t>להרחבה לגבי ה</w:t>
        </w:r>
        <w:r w:rsidRPr="00A13FC3">
          <w:rPr>
            <w:rStyle w:val="Hyperlink"/>
            <w:rFonts w:hint="cs"/>
            <w:sz w:val="24"/>
            <w:szCs w:val="24"/>
          </w:rPr>
          <w:t>API</w:t>
        </w:r>
        <w:r>
          <w:rPr>
            <w:rStyle w:val="Hyperlink"/>
            <w:sz w:val="24"/>
            <w:szCs w:val="24"/>
          </w:rPr>
          <w:fldChar w:fldCharType="end"/>
        </w:r>
      </w:ins>
    </w:p>
    <w:p w:rsidR="00723052" w:rsidRDefault="00723052" w:rsidP="00723052">
      <w:pPr>
        <w:rPr>
          <w:ins w:id="467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:rsidR="00723052" w:rsidRPr="00A13FC3" w:rsidRDefault="00723052" w:rsidP="00723052">
      <w:pPr>
        <w:rPr>
          <w:ins w:id="468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469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t>GetDistanceGoogleMapsApi</w:t>
        </w:r>
        <w:proofErr w:type="spellEnd"/>
      </w:ins>
    </w:p>
    <w:p w:rsidR="00723052" w:rsidRPr="00A13FC3" w:rsidRDefault="00723052" w:rsidP="00723052">
      <w:pPr>
        <w:rPr>
          <w:ins w:id="470" w:author="user" w:date="2019-01-19T23:18:00Z"/>
          <w:sz w:val="24"/>
          <w:szCs w:val="24"/>
          <w:rtl/>
        </w:rPr>
      </w:pPr>
      <w:ins w:id="471" w:author="user" w:date="2019-01-19T23:18:00Z">
        <w:r w:rsidRPr="00A13FC3">
          <w:rPr>
            <w:rFonts w:hint="cs"/>
            <w:sz w:val="24"/>
            <w:szCs w:val="24"/>
            <w:rtl/>
          </w:rPr>
          <w:t>הפונקציה מקבלת שתי כתובות ומחשבת את המרחק בינ</w:t>
        </w:r>
      </w:ins>
      <w:ins w:id="472" w:author="user" w:date="2019-01-19T23:20:00Z">
        <w:r w:rsidR="00B12AE0">
          <w:rPr>
            <w:rFonts w:hint="cs"/>
            <w:sz w:val="24"/>
            <w:szCs w:val="24"/>
            <w:rtl/>
          </w:rPr>
          <w:t>י</w:t>
        </w:r>
      </w:ins>
      <w:ins w:id="473" w:author="user" w:date="2019-01-19T23:18:00Z">
        <w:r w:rsidRPr="00A13FC3">
          <w:rPr>
            <w:rFonts w:hint="cs"/>
            <w:sz w:val="24"/>
            <w:szCs w:val="24"/>
            <w:rtl/>
          </w:rPr>
          <w:t>הם. הפונקציה מחזירה את המרחק במטרים.</w:t>
        </w:r>
      </w:ins>
    </w:p>
    <w:p w:rsidR="00723052" w:rsidRPr="00A13FC3" w:rsidRDefault="00723052" w:rsidP="00723052">
      <w:pPr>
        <w:rPr>
          <w:ins w:id="474" w:author="user" w:date="2019-01-19T23:18:00Z"/>
          <w:sz w:val="24"/>
          <w:szCs w:val="24"/>
          <w:rtl/>
        </w:rPr>
      </w:pPr>
      <w:ins w:id="475" w:author="user" w:date="2019-01-19T23:18:00Z">
        <w:r w:rsidRPr="00A13FC3">
          <w:rPr>
            <w:rFonts w:hint="cs"/>
            <w:sz w:val="24"/>
            <w:szCs w:val="24"/>
            <w:rtl/>
          </w:rPr>
          <w:t>הפונקציה פונה</w:t>
        </w:r>
      </w:ins>
      <w:ins w:id="476" w:author="user" w:date="2019-01-20T00:03:00Z">
        <w:r w:rsidR="003558AE">
          <w:rPr>
            <w:rFonts w:hint="cs"/>
            <w:sz w:val="24"/>
            <w:szCs w:val="24"/>
            <w:rtl/>
          </w:rPr>
          <w:t xml:space="preserve"> ל- </w:t>
        </w:r>
        <w:r w:rsidR="003558AE">
          <w:rPr>
            <w:sz w:val="24"/>
            <w:szCs w:val="24"/>
          </w:rPr>
          <w:t>Google Maps</w:t>
        </w:r>
      </w:ins>
      <w:ins w:id="477" w:author="user" w:date="2019-01-19T23:18:00Z">
        <w:r w:rsidRPr="00A13FC3">
          <w:rPr>
            <w:rFonts w:hint="cs"/>
            <w:sz w:val="24"/>
            <w:szCs w:val="24"/>
            <w:rtl/>
          </w:rPr>
          <w:t>. אם היא מקבלת תשובה אז היא מחזירה את המרחק מיד. אם יש חריגה היא מחכה 2 שניות וקוראת לעצמה בצורה רקורסיבית עוד פעם. אם נזרק עוד פעם חריגה</w:t>
        </w:r>
      </w:ins>
      <w:ins w:id="478" w:author="user" w:date="2019-01-19T23:19:00Z">
        <w:r w:rsidR="00B12AE0">
          <w:rPr>
            <w:rFonts w:hint="cs"/>
            <w:sz w:val="24"/>
            <w:szCs w:val="24"/>
            <w:rtl/>
          </w:rPr>
          <w:t xml:space="preserve"> מאתר גוגל</w:t>
        </w:r>
      </w:ins>
      <w:ins w:id="479" w:author="user" w:date="2019-01-19T23:18:00Z">
        <w:r w:rsidRPr="00A13FC3">
          <w:rPr>
            <w:rFonts w:hint="cs"/>
            <w:sz w:val="24"/>
            <w:szCs w:val="24"/>
            <w:rtl/>
          </w:rPr>
          <w:t xml:space="preserve"> ,אז היא זורקת חריגה ולא מנסה עוד פעם על מנת שלא להטריד את השרת ,ובמיוחד שככל הנראה פשוט המחשב לא מחובר לרשת.</w:t>
        </w:r>
      </w:ins>
    </w:p>
    <w:p w:rsidR="00723052" w:rsidRDefault="00723052" w:rsidP="00723052">
      <w:pPr>
        <w:rPr>
          <w:ins w:id="480" w:author="user" w:date="2019-01-20T00:03:00Z"/>
          <w:sz w:val="24"/>
          <w:szCs w:val="24"/>
          <w:rtl/>
        </w:rPr>
      </w:pPr>
      <w:ins w:id="481" w:author="user" w:date="2019-01-19T23:18:00Z">
        <w:r w:rsidRPr="00A13FC3">
          <w:rPr>
            <w:rFonts w:hint="cs"/>
            <w:sz w:val="24"/>
            <w:szCs w:val="24"/>
            <w:rtl/>
          </w:rPr>
          <w:t xml:space="preserve">בפרויקט משתמשים בפונקציה בשביל לקבל רשימה של טסטרים </w:t>
        </w:r>
      </w:ins>
      <w:ins w:id="482" w:author="user" w:date="2019-01-19T23:19:00Z">
        <w:r w:rsidR="00B12AE0">
          <w:rPr>
            <w:rFonts w:hint="cs"/>
            <w:sz w:val="24"/>
            <w:szCs w:val="24"/>
            <w:rtl/>
          </w:rPr>
          <w:t>מסודרים ב</w:t>
        </w:r>
      </w:ins>
      <w:ins w:id="483" w:author="user" w:date="2019-01-19T23:20:00Z">
        <w:r w:rsidR="00B12AE0">
          <w:rPr>
            <w:rFonts w:hint="cs"/>
            <w:sz w:val="24"/>
            <w:szCs w:val="24"/>
            <w:rtl/>
          </w:rPr>
          <w:t>סדר עולה לפי מרחק מהתלמיד</w:t>
        </w:r>
      </w:ins>
      <w:ins w:id="484" w:author="user" w:date="2019-01-20T00:03:00Z">
        <w:r w:rsidR="003558AE">
          <w:rPr>
            <w:rFonts w:hint="cs"/>
            <w:sz w:val="24"/>
            <w:szCs w:val="24"/>
            <w:rtl/>
          </w:rPr>
          <w:t>.</w:t>
        </w:r>
      </w:ins>
    </w:p>
    <w:p w:rsidR="00723052" w:rsidRDefault="00723052" w:rsidP="00723052">
      <w:pPr>
        <w:rPr>
          <w:ins w:id="485" w:author="user" w:date="2019-01-20T00:08:00Z"/>
          <w:sz w:val="24"/>
          <w:szCs w:val="24"/>
          <w:rtl/>
        </w:rPr>
      </w:pPr>
    </w:p>
    <w:p w:rsidR="00C74070" w:rsidRDefault="00C74070" w:rsidP="00723052">
      <w:pPr>
        <w:rPr>
          <w:ins w:id="486" w:author="user" w:date="2019-01-20T00:0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:rsidR="00C74070" w:rsidRDefault="00C74070" w:rsidP="00723052">
      <w:pPr>
        <w:rPr>
          <w:ins w:id="487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:rsidR="00723052" w:rsidRPr="00A13FC3" w:rsidRDefault="00723052" w:rsidP="00723052">
      <w:pPr>
        <w:rPr>
          <w:ins w:id="488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489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lastRenderedPageBreak/>
          <w:t>GetAddressSuggestionsGoogle</w:t>
        </w:r>
        <w:proofErr w:type="spellEnd"/>
      </w:ins>
    </w:p>
    <w:p w:rsidR="00723052" w:rsidRPr="00A13FC3" w:rsidRDefault="00723052" w:rsidP="00723052">
      <w:pPr>
        <w:rPr>
          <w:ins w:id="490" w:author="user" w:date="2019-01-19T23:18:00Z"/>
          <w:sz w:val="24"/>
          <w:szCs w:val="24"/>
          <w:rtl/>
        </w:rPr>
      </w:pPr>
      <w:ins w:id="491" w:author="user" w:date="2019-01-19T23:18:00Z">
        <w:r w:rsidRPr="00A13FC3">
          <w:rPr>
            <w:rFonts w:hint="cs"/>
            <w:sz w:val="24"/>
            <w:szCs w:val="24"/>
            <w:rtl/>
          </w:rPr>
          <w:t xml:space="preserve">הפונקציה מקבלת </w:t>
        </w:r>
        <w:r w:rsidRPr="00A13FC3">
          <w:rPr>
            <w:sz w:val="24"/>
            <w:szCs w:val="24"/>
          </w:rPr>
          <w:t>string</w:t>
        </w:r>
        <w:r w:rsidRPr="00A13FC3">
          <w:rPr>
            <w:rFonts w:hint="cs"/>
            <w:sz w:val="24"/>
            <w:szCs w:val="24"/>
            <w:rtl/>
          </w:rPr>
          <w:t xml:space="preserve"> שאמור להיות חלק מכתובת. המחלקה מחזירה מערך של הצעות של כתובות אפשריות. הפונקציה מקבלת משתנה </w:t>
        </w:r>
        <w:r w:rsidRPr="00A13FC3">
          <w:rPr>
            <w:sz w:val="24"/>
            <w:szCs w:val="24"/>
          </w:rPr>
          <w:t>token</w:t>
        </w:r>
        <w:r w:rsidRPr="00A13FC3">
          <w:rPr>
            <w:rFonts w:hint="cs"/>
            <w:sz w:val="24"/>
            <w:szCs w:val="24"/>
            <w:rtl/>
          </w:rPr>
          <w:t xml:space="preserve"> שמשמש את גוגל לדעת האם מדובר בחיפוש אחד או שתי חיפושים. </w:t>
        </w:r>
        <w:r>
          <w:rPr>
            <w:color w:val="365F91" w:themeColor="accent1" w:themeShade="BF"/>
            <w:sz w:val="24"/>
            <w:szCs w:val="24"/>
            <w:u w:val="single"/>
          </w:rPr>
          <w:fldChar w:fldCharType="begin"/>
        </w:r>
        <w:r>
          <w:rPr>
            <w:color w:val="365F91" w:themeColor="accent1" w:themeShade="BF"/>
            <w:sz w:val="24"/>
            <w:szCs w:val="24"/>
            <w:u w:val="single"/>
          </w:rPr>
          <w:instrText xml:space="preserve"> HYPERLINK "https://developers.google.com/places/web-service/autocomplete" </w:instrText>
        </w:r>
        <w:r>
          <w:rPr>
            <w:color w:val="365F91" w:themeColor="accent1" w:themeShade="BF"/>
            <w:sz w:val="24"/>
            <w:szCs w:val="24"/>
            <w:u w:val="single"/>
          </w:rPr>
          <w:fldChar w:fldCharType="separate"/>
        </w:r>
        <w:r w:rsidRPr="00A13FC3">
          <w:rPr>
            <w:rFonts w:hint="cs"/>
            <w:color w:val="365F91" w:themeColor="accent1" w:themeShade="BF"/>
            <w:sz w:val="24"/>
            <w:szCs w:val="24"/>
            <w:u w:val="single"/>
            <w:rtl/>
          </w:rPr>
          <w:t>להרחבה לגבי ה</w:t>
        </w:r>
        <w:r w:rsidRPr="00A13FC3">
          <w:rPr>
            <w:rFonts w:hint="cs"/>
            <w:color w:val="365F91" w:themeColor="accent1" w:themeShade="BF"/>
            <w:sz w:val="24"/>
            <w:szCs w:val="24"/>
            <w:u w:val="single"/>
          </w:rPr>
          <w:t>API</w:t>
        </w:r>
        <w:r>
          <w:rPr>
            <w:color w:val="365F91" w:themeColor="accent1" w:themeShade="BF"/>
            <w:sz w:val="24"/>
            <w:szCs w:val="24"/>
            <w:u w:val="single"/>
          </w:rPr>
          <w:fldChar w:fldCharType="end"/>
        </w:r>
        <w:r w:rsidRPr="00A13FC3">
          <w:rPr>
            <w:rFonts w:hint="cs"/>
            <w:color w:val="365F91" w:themeColor="accent1" w:themeShade="BF"/>
            <w:sz w:val="24"/>
            <w:szCs w:val="24"/>
            <w:u w:val="single"/>
            <w:rtl/>
          </w:rPr>
          <w:t>.</w:t>
        </w:r>
      </w:ins>
    </w:p>
    <w:p w:rsidR="00723052" w:rsidRPr="00A13FC3" w:rsidRDefault="00723052" w:rsidP="00723052">
      <w:pPr>
        <w:rPr>
          <w:ins w:id="492" w:author="user" w:date="2019-01-19T23:18:00Z"/>
          <w:sz w:val="24"/>
          <w:szCs w:val="24"/>
          <w:rtl/>
        </w:rPr>
      </w:pPr>
      <w:ins w:id="493" w:author="user" w:date="2019-01-19T23:18:00Z">
        <w:r w:rsidRPr="00A13FC3">
          <w:rPr>
            <w:rFonts w:hint="cs"/>
            <w:sz w:val="24"/>
            <w:szCs w:val="24"/>
            <w:rtl/>
          </w:rPr>
          <w:t>בפרויקט משתמשים בפונקציה בשביל ה</w:t>
        </w:r>
        <w:r w:rsidRPr="00A13FC3">
          <w:rPr>
            <w:sz w:val="24"/>
            <w:szCs w:val="24"/>
          </w:rPr>
          <w:t>User Control</w:t>
        </w:r>
        <w:r w:rsidRPr="00A13FC3">
          <w:rPr>
            <w:rFonts w:hint="cs"/>
            <w:sz w:val="24"/>
            <w:szCs w:val="24"/>
            <w:rtl/>
          </w:rPr>
          <w:t xml:space="preserve"> </w:t>
        </w:r>
        <w:proofErr w:type="spellStart"/>
        <w:r w:rsidRPr="00A13FC3">
          <w:rPr>
            <w:rFonts w:hint="cs"/>
            <w:sz w:val="24"/>
            <w:szCs w:val="24"/>
          </w:rPr>
          <w:t>A</w:t>
        </w:r>
        <w:r w:rsidRPr="00A13FC3">
          <w:rPr>
            <w:sz w:val="24"/>
            <w:szCs w:val="24"/>
          </w:rPr>
          <w:t>ddressPicker</w:t>
        </w:r>
        <w:proofErr w:type="spellEnd"/>
        <w:r w:rsidRPr="00A13FC3">
          <w:rPr>
            <w:rFonts w:hint="cs"/>
            <w:sz w:val="24"/>
            <w:szCs w:val="24"/>
            <w:rtl/>
          </w:rPr>
          <w:t>.</w:t>
        </w:r>
      </w:ins>
    </w:p>
    <w:p w:rsidR="00723052" w:rsidRDefault="00723052" w:rsidP="00723052">
      <w:pPr>
        <w:rPr>
          <w:ins w:id="494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:rsidR="00723052" w:rsidRPr="00A13FC3" w:rsidRDefault="00723052" w:rsidP="00723052">
      <w:pPr>
        <w:rPr>
          <w:ins w:id="495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496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t>SetRouteAndAddressToTest</w:t>
        </w:r>
        <w:proofErr w:type="spellEnd"/>
      </w:ins>
    </w:p>
    <w:p w:rsidR="00723052" w:rsidRPr="00A13FC3" w:rsidRDefault="00723052" w:rsidP="00723052">
      <w:pPr>
        <w:rPr>
          <w:ins w:id="497" w:author="user" w:date="2019-01-19T23:18:00Z"/>
          <w:sz w:val="24"/>
          <w:szCs w:val="24"/>
          <w:rtl/>
        </w:rPr>
      </w:pPr>
      <w:ins w:id="498" w:author="user" w:date="2019-01-19T23:18:00Z">
        <w:r w:rsidRPr="00A13FC3">
          <w:rPr>
            <w:rFonts w:hint="cs"/>
            <w:sz w:val="24"/>
            <w:szCs w:val="24"/>
            <w:rtl/>
          </w:rPr>
          <w:t>הפונקציה היא פונקצי</w:t>
        </w:r>
      </w:ins>
      <w:r w:rsidR="002E3582">
        <w:rPr>
          <w:rFonts w:hint="cs"/>
          <w:sz w:val="24"/>
          <w:szCs w:val="24"/>
          <w:rtl/>
        </w:rPr>
        <w:t>י</w:t>
      </w:r>
      <w:ins w:id="499" w:author="user" w:date="2019-01-19T23:18:00Z">
        <w:r w:rsidRPr="00A13FC3">
          <w:rPr>
            <w:rFonts w:hint="cs"/>
            <w:sz w:val="24"/>
            <w:szCs w:val="24"/>
            <w:rtl/>
          </w:rPr>
          <w:t xml:space="preserve">ת הרחבה לטסט. לכל טסט יש שדה שאפשר לשמור בו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של מסלול שאפשר להציג על המפה. </w:t>
        </w:r>
      </w:ins>
      <w:ins w:id="500" w:author="user" w:date="2019-01-20T00:03:00Z">
        <w:r w:rsidR="003558AE">
          <w:rPr>
            <w:rFonts w:hint="cs"/>
            <w:sz w:val="24"/>
            <w:szCs w:val="24"/>
            <w:rtl/>
          </w:rPr>
          <w:t xml:space="preserve">כאשר </w:t>
        </w:r>
      </w:ins>
      <w:ins w:id="501" w:author="user" w:date="2019-01-19T23:18:00Z">
        <w:r w:rsidRPr="00A13FC3">
          <w:rPr>
            <w:rFonts w:hint="cs"/>
            <w:sz w:val="24"/>
            <w:szCs w:val="24"/>
            <w:rtl/>
          </w:rPr>
          <w:t>קוראים לפונקציה ,היא תחפש מיקומים רנדומליים באזור הטסט. הפונקציה תיקח כמה מהם ותנסה לבנות מסלול באורך בין 20 דקות ל</w:t>
        </w:r>
      </w:ins>
      <w:ins w:id="502" w:author="user" w:date="2019-01-20T00:04:00Z">
        <w:r w:rsidR="003558AE">
          <w:rPr>
            <w:rFonts w:hint="cs"/>
            <w:sz w:val="24"/>
            <w:szCs w:val="24"/>
            <w:rtl/>
          </w:rPr>
          <w:t xml:space="preserve">- </w:t>
        </w:r>
      </w:ins>
      <w:ins w:id="503" w:author="user" w:date="2019-01-19T23:18:00Z">
        <w:r w:rsidRPr="00A13FC3">
          <w:rPr>
            <w:rFonts w:hint="cs"/>
            <w:sz w:val="24"/>
            <w:szCs w:val="24"/>
            <w:rtl/>
          </w:rPr>
          <w:t>60 (מוגדר בהגדרות). אם הפונקציה תצליח אז היא תכניס את המערך לטסט. במקרה שהיא לא תמצא מסלול מתאים היא תזרוק חריגה.</w:t>
        </w:r>
      </w:ins>
    </w:p>
    <w:p w:rsidR="00723052" w:rsidRPr="00A13FC3" w:rsidRDefault="00723052" w:rsidP="00723052">
      <w:pPr>
        <w:rPr>
          <w:ins w:id="504" w:author="user" w:date="2019-01-19T23:18:00Z"/>
          <w:sz w:val="24"/>
          <w:szCs w:val="24"/>
          <w:rtl/>
        </w:rPr>
      </w:pPr>
      <w:ins w:id="505" w:author="user" w:date="2019-01-19T23:18:00Z">
        <w:r w:rsidRPr="00A13FC3">
          <w:rPr>
            <w:rFonts w:hint="cs"/>
            <w:sz w:val="24"/>
            <w:szCs w:val="24"/>
            <w:rtl/>
          </w:rPr>
          <w:t>ישנם 2 סוגי חריגות :</w:t>
        </w:r>
      </w:ins>
    </w:p>
    <w:p w:rsidR="00723052" w:rsidRPr="00A13FC3" w:rsidRDefault="00723052" w:rsidP="00723052">
      <w:pPr>
        <w:pStyle w:val="ListParagraph"/>
        <w:numPr>
          <w:ilvl w:val="0"/>
          <w:numId w:val="2"/>
        </w:numPr>
        <w:spacing w:after="160" w:line="259" w:lineRule="auto"/>
        <w:rPr>
          <w:ins w:id="506" w:author="user" w:date="2019-01-19T23:18:00Z"/>
          <w:sz w:val="24"/>
          <w:szCs w:val="24"/>
        </w:rPr>
      </w:pPr>
      <w:ins w:id="507" w:author="user" w:date="2019-01-19T23:18:00Z">
        <w:r w:rsidRPr="00A13FC3">
          <w:rPr>
            <w:rFonts w:hint="cs"/>
            <w:sz w:val="24"/>
            <w:szCs w:val="24"/>
            <w:rtl/>
          </w:rPr>
          <w:t>בעיה עם החיבור לרשת.</w:t>
        </w:r>
      </w:ins>
    </w:p>
    <w:p w:rsidR="00723052" w:rsidRPr="00A13FC3" w:rsidRDefault="00723052" w:rsidP="00723052">
      <w:pPr>
        <w:pStyle w:val="ListParagraph"/>
        <w:numPr>
          <w:ilvl w:val="0"/>
          <w:numId w:val="2"/>
        </w:numPr>
        <w:spacing w:after="160" w:line="259" w:lineRule="auto"/>
        <w:rPr>
          <w:ins w:id="508" w:author="user" w:date="2019-01-19T23:18:00Z"/>
          <w:sz w:val="24"/>
          <w:szCs w:val="24"/>
        </w:rPr>
      </w:pPr>
      <w:ins w:id="509" w:author="user" w:date="2019-01-19T23:18:00Z">
        <w:r w:rsidRPr="00A13FC3">
          <w:rPr>
            <w:rFonts w:hint="cs"/>
            <w:sz w:val="24"/>
            <w:szCs w:val="24"/>
            <w:rtl/>
          </w:rPr>
          <w:t>בעיה עם הכתובת.</w:t>
        </w:r>
      </w:ins>
    </w:p>
    <w:p w:rsidR="00723052" w:rsidRPr="00A13FC3" w:rsidRDefault="00723052" w:rsidP="00723052">
      <w:pPr>
        <w:rPr>
          <w:ins w:id="510" w:author="user" w:date="2019-01-19T23:18:00Z"/>
          <w:sz w:val="20"/>
          <w:szCs w:val="20"/>
          <w:u w:val="single"/>
          <w:rtl/>
        </w:rPr>
      </w:pPr>
      <w:ins w:id="511" w:author="user" w:date="2019-01-19T23:18:00Z">
        <w:r w:rsidRPr="00A13FC3">
          <w:rPr>
            <w:rFonts w:hint="cs"/>
            <w:sz w:val="24"/>
            <w:szCs w:val="24"/>
            <w:u w:val="single"/>
            <w:rtl/>
          </w:rPr>
          <w:t>הפונקציה משתמשת בפונקציות הבאות</w:t>
        </w:r>
        <w:r w:rsidRPr="00A13FC3">
          <w:rPr>
            <w:rFonts w:hint="cs"/>
            <w:sz w:val="20"/>
            <w:szCs w:val="20"/>
            <w:u w:val="single"/>
            <w:rtl/>
          </w:rPr>
          <w:t>:</w:t>
        </w:r>
      </w:ins>
    </w:p>
    <w:p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512" w:author="user" w:date="2019-01-19T23:18:00Z"/>
          <w:sz w:val="24"/>
          <w:szCs w:val="24"/>
        </w:rPr>
      </w:pPr>
      <w:proofErr w:type="spellStart"/>
      <w:ins w:id="513" w:author="user" w:date="2019-01-19T23:18:00Z">
        <w:r w:rsidRPr="00A13FC3">
          <w:rPr>
            <w:sz w:val="24"/>
            <w:szCs w:val="24"/>
            <w:u w:val="single"/>
          </w:rPr>
          <w:t>GetLocationsInRadius</w:t>
        </w:r>
        <w:proofErr w:type="spellEnd"/>
        <w:r w:rsidRPr="00A13FC3">
          <w:rPr>
            <w:rFonts w:hint="cs"/>
            <w:u w:val="single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>פונקציה שמקבלת מיקום גאוגרפי ורדיוס ומחזירה מיקום בשטח הנתון.</w:t>
        </w:r>
      </w:ins>
    </w:p>
    <w:p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514" w:author="user" w:date="2019-01-19T23:18:00Z"/>
          <w:sz w:val="24"/>
          <w:szCs w:val="24"/>
        </w:rPr>
      </w:pPr>
      <w:proofErr w:type="spellStart"/>
      <w:ins w:id="515" w:author="user" w:date="2019-01-19T23:18:00Z">
        <w:r w:rsidRPr="00A13FC3">
          <w:rPr>
            <w:sz w:val="24"/>
            <w:szCs w:val="24"/>
            <w:u w:val="single"/>
          </w:rPr>
          <w:t>GetLocationLatLog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>פונקציה שמקבלת כתובת ומחזירה מיקום גאוגרפי.</w:t>
        </w:r>
      </w:ins>
    </w:p>
    <w:p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516" w:author="user" w:date="2019-01-19T23:18:00Z"/>
          <w:sz w:val="24"/>
          <w:szCs w:val="24"/>
        </w:rPr>
      </w:pPr>
      <w:proofErr w:type="spellStart"/>
      <w:ins w:id="517" w:author="user" w:date="2019-01-19T23:18:00Z">
        <w:r w:rsidRPr="00A13FC3">
          <w:rPr>
            <w:sz w:val="24"/>
            <w:szCs w:val="24"/>
            <w:u w:val="single"/>
          </w:rPr>
          <w:t>GetRouteDuration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>פונקציה שמקבלת מערך של כתובות ובודק מה יהיה זמן המסלול בינ</w:t>
        </w:r>
      </w:ins>
      <w:r w:rsidR="002E3582">
        <w:rPr>
          <w:rFonts w:hint="cs"/>
          <w:sz w:val="24"/>
          <w:szCs w:val="24"/>
          <w:rtl/>
        </w:rPr>
        <w:t>י</w:t>
      </w:r>
      <w:ins w:id="518" w:author="user" w:date="2019-01-19T23:18:00Z">
        <w:r w:rsidRPr="00A13FC3">
          <w:rPr>
            <w:rFonts w:hint="cs"/>
            <w:sz w:val="24"/>
            <w:szCs w:val="24"/>
            <w:rtl/>
          </w:rPr>
          <w:t>הם.</w:t>
        </w:r>
      </w:ins>
    </w:p>
    <w:p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519" w:author="user" w:date="2019-01-19T23:18:00Z"/>
          <w:sz w:val="24"/>
          <w:szCs w:val="24"/>
        </w:rPr>
      </w:pPr>
      <w:proofErr w:type="spellStart"/>
      <w:ins w:id="520" w:author="user" w:date="2019-01-19T23:18:00Z">
        <w:r w:rsidRPr="00A13FC3">
          <w:rPr>
            <w:sz w:val="24"/>
            <w:szCs w:val="24"/>
            <w:u w:val="single"/>
          </w:rPr>
          <w:t>GetGoogleUrl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 xml:space="preserve">פונקציה שמקבלת מערך של כתובות ומחזירה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שמציג את המסלול על מפה.</w:t>
        </w:r>
      </w:ins>
    </w:p>
    <w:p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521" w:author="user" w:date="2019-01-19T23:18:00Z"/>
          <w:sz w:val="24"/>
          <w:szCs w:val="24"/>
        </w:rPr>
      </w:pPr>
      <w:proofErr w:type="spellStart"/>
      <w:ins w:id="522" w:author="user" w:date="2019-01-19T23:18:00Z">
        <w:r w:rsidRPr="00A13FC3">
          <w:rPr>
            <w:sz w:val="24"/>
            <w:szCs w:val="24"/>
            <w:u w:val="single"/>
          </w:rPr>
          <w:t>DownloadDataIntoXml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 xml:space="preserve">פונקציה שמקבלת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ומחזירה </w:t>
        </w:r>
        <w:r w:rsidRPr="00A13FC3">
          <w:rPr>
            <w:rFonts w:hint="cs"/>
            <w:sz w:val="24"/>
            <w:szCs w:val="24"/>
          </w:rPr>
          <w:t>XML</w:t>
        </w:r>
        <w:r w:rsidRPr="00A13FC3">
          <w:rPr>
            <w:rFonts w:hint="cs"/>
            <w:sz w:val="24"/>
            <w:szCs w:val="24"/>
            <w:rtl/>
          </w:rPr>
          <w:t xml:space="preserve"> של התשובה. אם </w:t>
        </w:r>
        <w:proofErr w:type="spellStart"/>
        <w:r w:rsidRPr="00A13FC3">
          <w:rPr>
            <w:rFonts w:hint="cs"/>
            <w:sz w:val="24"/>
            <w:szCs w:val="24"/>
            <w:rtl/>
          </w:rPr>
          <w:t>הי</w:t>
        </w:r>
      </w:ins>
      <w:r w:rsidR="002E3582">
        <w:rPr>
          <w:rFonts w:hint="cs"/>
          <w:sz w:val="24"/>
          <w:szCs w:val="24"/>
          <w:rtl/>
        </w:rPr>
        <w:t>תה</w:t>
      </w:r>
      <w:proofErr w:type="spellEnd"/>
      <w:ins w:id="523" w:author="user" w:date="2019-01-19T23:18:00Z">
        <w:r w:rsidRPr="00A13FC3">
          <w:rPr>
            <w:rFonts w:hint="cs"/>
            <w:sz w:val="24"/>
            <w:szCs w:val="24"/>
            <w:rtl/>
          </w:rPr>
          <w:t xml:space="preserve"> בעיה היא תזרוק חריגה.</w:t>
        </w:r>
      </w:ins>
    </w:p>
    <w:p w:rsidR="00723052" w:rsidRPr="002E3582" w:rsidRDefault="00723052" w:rsidP="00723052">
      <w:pPr>
        <w:rPr>
          <w:ins w:id="524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:rsidR="00723052" w:rsidRPr="00A13FC3" w:rsidRDefault="00723052" w:rsidP="00723052">
      <w:pPr>
        <w:rPr>
          <w:ins w:id="525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526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t>ShowUrlInChromeWindow</w:t>
        </w:r>
        <w:proofErr w:type="spellEnd"/>
      </w:ins>
    </w:p>
    <w:p w:rsidR="00723052" w:rsidRDefault="00723052" w:rsidP="00723052">
      <w:pPr>
        <w:rPr>
          <w:ins w:id="527" w:author="user" w:date="2019-01-19T23:30:00Z"/>
          <w:sz w:val="24"/>
          <w:szCs w:val="24"/>
        </w:rPr>
      </w:pPr>
      <w:ins w:id="528" w:author="user" w:date="2019-01-19T23:18:00Z">
        <w:r w:rsidRPr="00A13FC3">
          <w:rPr>
            <w:rFonts w:hint="cs"/>
            <w:sz w:val="24"/>
            <w:szCs w:val="24"/>
            <w:rtl/>
          </w:rPr>
          <w:t xml:space="preserve">הפונקציה מקבלת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ופותחת חלון של </w:t>
        </w:r>
        <w:r w:rsidRPr="00A13FC3">
          <w:rPr>
            <w:sz w:val="24"/>
            <w:szCs w:val="24"/>
          </w:rPr>
          <w:t>chrome</w:t>
        </w:r>
        <w:r w:rsidRPr="00A13FC3">
          <w:rPr>
            <w:rFonts w:hint="cs"/>
            <w:sz w:val="24"/>
            <w:szCs w:val="24"/>
            <w:rtl/>
          </w:rPr>
          <w:t xml:space="preserve"> שמציג את </w:t>
        </w:r>
      </w:ins>
      <w:r w:rsidR="002E3582">
        <w:rPr>
          <w:rFonts w:hint="cs"/>
          <w:sz w:val="24"/>
          <w:szCs w:val="24"/>
          <w:rtl/>
        </w:rPr>
        <w:t xml:space="preserve">המסלול באתר </w:t>
      </w:r>
      <w:r w:rsidR="002E3582">
        <w:rPr>
          <w:sz w:val="24"/>
          <w:szCs w:val="24"/>
        </w:rPr>
        <w:t>Google Maps</w:t>
      </w:r>
      <w:ins w:id="529" w:author="user" w:date="2019-01-20T00:04:00Z">
        <w:r w:rsidR="003558AE">
          <w:rPr>
            <w:rFonts w:hint="cs"/>
            <w:sz w:val="24"/>
            <w:szCs w:val="24"/>
            <w:rtl/>
          </w:rPr>
          <w:t>.</w:t>
        </w:r>
      </w:ins>
      <w:bookmarkStart w:id="530" w:name="_GoBack"/>
      <w:bookmarkEnd w:id="530"/>
    </w:p>
    <w:p w:rsidR="002D6275" w:rsidRDefault="002D6275" w:rsidP="00723052">
      <w:pPr>
        <w:rPr>
          <w:ins w:id="531" w:author="user" w:date="2019-01-19T23:30:00Z"/>
          <w:sz w:val="24"/>
          <w:szCs w:val="24"/>
          <w:rtl/>
        </w:rPr>
      </w:pPr>
    </w:p>
    <w:p w:rsidR="002D6275" w:rsidRDefault="002D6275" w:rsidP="00723052">
      <w:pPr>
        <w:rPr>
          <w:ins w:id="532" w:author="user" w:date="2019-01-19T23:30:00Z"/>
          <w:sz w:val="24"/>
          <w:szCs w:val="24"/>
          <w:rtl/>
        </w:rPr>
      </w:pPr>
    </w:p>
    <w:p w:rsidR="002D6275" w:rsidRDefault="002D6275" w:rsidP="00723052">
      <w:pPr>
        <w:rPr>
          <w:ins w:id="533" w:author="user" w:date="2019-01-19T23:30:00Z"/>
          <w:sz w:val="24"/>
          <w:szCs w:val="24"/>
          <w:rtl/>
        </w:rPr>
      </w:pPr>
    </w:p>
    <w:p w:rsidR="00CE1CA7" w:rsidDel="003558AE" w:rsidRDefault="00CE1CA7" w:rsidP="00B43113">
      <w:pPr>
        <w:ind w:left="-874" w:firstLine="720"/>
        <w:rPr>
          <w:del w:id="534" w:author="user" w:date="2019-01-19T23:59:00Z"/>
          <w:rtl/>
        </w:rPr>
      </w:pPr>
    </w:p>
    <w:p w:rsidR="00CE1CA7" w:rsidDel="003558AE" w:rsidRDefault="00CE1CA7" w:rsidP="003558AE">
      <w:pPr>
        <w:rPr>
          <w:del w:id="535" w:author="user" w:date="2019-01-19T23:59:00Z"/>
          <w:rtl/>
        </w:rPr>
        <w:pPrChange w:id="536" w:author="user" w:date="2019-01-19T23:59:00Z">
          <w:pPr>
            <w:ind w:left="-874" w:firstLine="720"/>
          </w:pPr>
        </w:pPrChange>
      </w:pPr>
    </w:p>
    <w:p w:rsidR="00CE1CA7" w:rsidRPr="008704D9" w:rsidDel="003558AE" w:rsidRDefault="00CE1CA7" w:rsidP="003558AE">
      <w:pPr>
        <w:rPr>
          <w:del w:id="537" w:author="user" w:date="2019-01-19T23:59:00Z"/>
          <w:rtl/>
        </w:rPr>
        <w:pPrChange w:id="538" w:author="user" w:date="2019-01-19T23:59:00Z">
          <w:pPr>
            <w:ind w:left="-874" w:firstLine="720"/>
          </w:pPr>
        </w:pPrChange>
      </w:pPr>
    </w:p>
    <w:p w:rsidR="008704D9" w:rsidRDefault="008704D9" w:rsidP="003558AE">
      <w:pPr>
        <w:pPrChange w:id="539" w:author="user" w:date="2019-01-19T23:59:00Z">
          <w:pPr>
            <w:ind w:left="-874" w:firstLine="720"/>
          </w:pPr>
        </w:pPrChange>
      </w:pPr>
    </w:p>
    <w:sectPr w:rsidR="008704D9" w:rsidSect="004F13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1DD7"/>
    <w:multiLevelType w:val="hybridMultilevel"/>
    <w:tmpl w:val="52669778"/>
    <w:lvl w:ilvl="0" w:tplc="E654C072">
      <w:start w:val="3"/>
      <w:numFmt w:val="bullet"/>
      <w:lvlText w:val=""/>
      <w:lvlJc w:val="left"/>
      <w:pPr>
        <w:ind w:left="20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</w:abstractNum>
  <w:abstractNum w:abstractNumId="1" w15:restartNumberingAfterBreak="0">
    <w:nsid w:val="2B550F49"/>
    <w:multiLevelType w:val="hybridMultilevel"/>
    <w:tmpl w:val="CC3C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62D3"/>
    <w:multiLevelType w:val="hybridMultilevel"/>
    <w:tmpl w:val="0E3A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4D9"/>
    <w:rsid w:val="00097A55"/>
    <w:rsid w:val="00110175"/>
    <w:rsid w:val="00180064"/>
    <w:rsid w:val="0018334D"/>
    <w:rsid w:val="001B4FFA"/>
    <w:rsid w:val="002B5B55"/>
    <w:rsid w:val="002D6275"/>
    <w:rsid w:val="002E3582"/>
    <w:rsid w:val="00331872"/>
    <w:rsid w:val="003558AE"/>
    <w:rsid w:val="004F1389"/>
    <w:rsid w:val="005150A2"/>
    <w:rsid w:val="00723052"/>
    <w:rsid w:val="008704D9"/>
    <w:rsid w:val="00A2216F"/>
    <w:rsid w:val="00A35007"/>
    <w:rsid w:val="00B12AE0"/>
    <w:rsid w:val="00B305B7"/>
    <w:rsid w:val="00B43113"/>
    <w:rsid w:val="00B858FD"/>
    <w:rsid w:val="00C108D1"/>
    <w:rsid w:val="00C74070"/>
    <w:rsid w:val="00CE1CA7"/>
    <w:rsid w:val="00DB0D0B"/>
    <w:rsid w:val="00F1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32F7"/>
  <w15:docId w15:val="{BC2F9DC5-EE42-445D-81C5-01EA48BC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יעקב שוטף</dc:creator>
  <cp:lastModifiedBy>user</cp:lastModifiedBy>
  <cp:revision>9</cp:revision>
  <dcterms:created xsi:type="dcterms:W3CDTF">2019-01-18T13:59:00Z</dcterms:created>
  <dcterms:modified xsi:type="dcterms:W3CDTF">2019-01-19T22:10:00Z</dcterms:modified>
</cp:coreProperties>
</file>